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fontTable.xml" ContentType="application/vnd.openxmlformats-officedocument.wordprocessingml.fontTable+xml"/>
  <Override PartName="/word/commentsExtended.xml" ContentType="application/vnd.openxmlformats-officedocument.wordprocessingml.commentsExtended+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D08FE9" w14:textId="77777777" w:rsidR="00ED0CFC" w:rsidRPr="002037A8" w:rsidRDefault="00ED0CFC" w:rsidP="00ED0CFC">
      <w:pPr>
        <w:autoSpaceDE w:val="0"/>
        <w:autoSpaceDN w:val="0"/>
        <w:adjustRightInd w:val="0"/>
        <w:spacing w:after="0" w:line="240" w:lineRule="auto"/>
        <w:rPr>
          <w:rFonts w:ascii="Arial" w:hAnsi="Arial" w:cs="Arial"/>
          <w:b/>
        </w:rPr>
      </w:pPr>
      <w:r w:rsidRPr="002037A8">
        <w:rPr>
          <w:rFonts w:ascii="Arial" w:hAnsi="Arial" w:cs="Arial"/>
          <w:b/>
        </w:rPr>
        <w:t xml:space="preserve">Question 41                                                                                           </w:t>
      </w:r>
      <w:r>
        <w:rPr>
          <w:rFonts w:ascii="Arial" w:hAnsi="Arial" w:cs="Arial"/>
          <w:b/>
        </w:rPr>
        <w:t xml:space="preserve">                   </w:t>
      </w:r>
      <w:proofErr w:type="gramStart"/>
      <w:r>
        <w:rPr>
          <w:rFonts w:ascii="Arial" w:hAnsi="Arial" w:cs="Arial"/>
          <w:b/>
        </w:rPr>
        <w:t xml:space="preserve">   (</w:t>
      </w:r>
      <w:proofErr w:type="gramEnd"/>
      <w:r>
        <w:rPr>
          <w:rFonts w:ascii="Arial" w:hAnsi="Arial" w:cs="Arial"/>
          <w:b/>
        </w:rPr>
        <w:t>20 marks)</w:t>
      </w:r>
    </w:p>
    <w:p w14:paraId="2F2DCAAB" w14:textId="77777777" w:rsidR="00ED0CFC" w:rsidRPr="002037A8" w:rsidRDefault="00ED0CFC" w:rsidP="00ED0CFC">
      <w:pPr>
        <w:autoSpaceDE w:val="0"/>
        <w:autoSpaceDN w:val="0"/>
        <w:adjustRightInd w:val="0"/>
        <w:spacing w:after="0" w:line="240" w:lineRule="auto"/>
        <w:rPr>
          <w:rFonts w:ascii="Arial" w:hAnsi="Arial" w:cs="Arial"/>
          <w:color w:val="FF0000"/>
        </w:rPr>
      </w:pPr>
    </w:p>
    <w:p w14:paraId="0AC4C0B1" w14:textId="77777777" w:rsidR="00ED0CFC" w:rsidRDefault="00ED0CFC" w:rsidP="00ED0CFC">
      <w:pPr>
        <w:pStyle w:val="ListParagraph"/>
        <w:numPr>
          <w:ilvl w:val="0"/>
          <w:numId w:val="1"/>
        </w:numPr>
        <w:autoSpaceDE w:val="0"/>
        <w:autoSpaceDN w:val="0"/>
        <w:adjustRightInd w:val="0"/>
        <w:spacing w:after="0" w:line="240" w:lineRule="auto"/>
        <w:rPr>
          <w:rFonts w:ascii="Arial" w:hAnsi="Arial" w:cs="Arial"/>
        </w:rPr>
      </w:pPr>
      <w:r w:rsidRPr="00683C69">
        <w:rPr>
          <w:rFonts w:ascii="Arial" w:hAnsi="Arial" w:cs="Arial"/>
        </w:rPr>
        <w:t xml:space="preserve">A minute sample of DNA has been obtained from an individual for paternity testing and to establish any possible link with a rare genetic disorder. </w:t>
      </w:r>
    </w:p>
    <w:p w14:paraId="3920ED1D" w14:textId="77777777" w:rsidR="00ED0CFC" w:rsidRDefault="00ED0CFC" w:rsidP="00ED0CFC">
      <w:pPr>
        <w:pStyle w:val="ListParagraph"/>
        <w:autoSpaceDE w:val="0"/>
        <w:autoSpaceDN w:val="0"/>
        <w:adjustRightInd w:val="0"/>
        <w:spacing w:after="0" w:line="240" w:lineRule="auto"/>
        <w:rPr>
          <w:rFonts w:ascii="Arial" w:hAnsi="Arial" w:cs="Arial"/>
        </w:rPr>
      </w:pPr>
    </w:p>
    <w:p w14:paraId="3F354ED2" w14:textId="77777777" w:rsidR="00ED0CFC" w:rsidRPr="00683C69" w:rsidRDefault="00ED0CFC" w:rsidP="00ED0CFC">
      <w:pPr>
        <w:pStyle w:val="ListParagraph"/>
        <w:numPr>
          <w:ilvl w:val="0"/>
          <w:numId w:val="2"/>
        </w:numPr>
        <w:autoSpaceDE w:val="0"/>
        <w:autoSpaceDN w:val="0"/>
        <w:adjustRightInd w:val="0"/>
        <w:spacing w:after="0" w:line="240" w:lineRule="auto"/>
        <w:rPr>
          <w:rFonts w:ascii="Arial" w:hAnsi="Arial" w:cs="Arial"/>
        </w:rPr>
      </w:pPr>
      <w:r w:rsidRPr="00683C69">
        <w:rPr>
          <w:rFonts w:ascii="Arial" w:hAnsi="Arial" w:cs="Arial"/>
        </w:rPr>
        <w:t xml:space="preserve">Outline two </w:t>
      </w:r>
      <w:r w:rsidRPr="00683C69">
        <w:rPr>
          <w:rFonts w:ascii="Arial" w:hAnsi="Arial" w:cs="Arial"/>
          <w:b/>
        </w:rPr>
        <w:t xml:space="preserve">named </w:t>
      </w:r>
      <w:r w:rsidRPr="00683C69">
        <w:rPr>
          <w:rFonts w:ascii="Arial" w:hAnsi="Arial" w:cs="Arial"/>
        </w:rPr>
        <w:t>techniques in biotechnology that are carried out before proceeding to DNA sequencing of the genome.</w:t>
      </w:r>
    </w:p>
    <w:p w14:paraId="7B1DAD98" w14:textId="77777777" w:rsidR="00ED0CFC" w:rsidRPr="002037A8" w:rsidRDefault="00ED0CFC" w:rsidP="00ED0CFC">
      <w:pPr>
        <w:autoSpaceDE w:val="0"/>
        <w:autoSpaceDN w:val="0"/>
        <w:adjustRightInd w:val="0"/>
        <w:spacing w:after="0" w:line="240" w:lineRule="auto"/>
        <w:rPr>
          <w:rFonts w:ascii="Arial" w:hAnsi="Arial" w:cs="Arial"/>
        </w:rPr>
      </w:pPr>
    </w:p>
    <w:p w14:paraId="3C99A238" w14:textId="77777777" w:rsidR="00ED0CFC" w:rsidRPr="00683C69" w:rsidRDefault="00ED0CFC" w:rsidP="00ED0CFC">
      <w:pPr>
        <w:pStyle w:val="ListParagraph"/>
        <w:numPr>
          <w:ilvl w:val="0"/>
          <w:numId w:val="2"/>
        </w:numPr>
        <w:autoSpaceDE w:val="0"/>
        <w:autoSpaceDN w:val="0"/>
        <w:adjustRightInd w:val="0"/>
        <w:spacing w:after="0" w:line="240" w:lineRule="auto"/>
        <w:rPr>
          <w:rFonts w:ascii="Arial" w:hAnsi="Arial" w:cs="Arial"/>
        </w:rPr>
      </w:pPr>
      <w:r w:rsidRPr="00683C69">
        <w:rPr>
          <w:rFonts w:ascii="Arial" w:hAnsi="Arial" w:cs="Arial"/>
          <w:lang w:val="en-AU"/>
        </w:rPr>
        <w:t xml:space="preserve">Rapid developments in genomic testing methods have made the sequencing of a person’s DNA faster and cost-efficient. List the ethical issues involved in the use of the genomic information as a `lifetime health resource’.                                                                                                      [14]                                                                                                                                       </w:t>
      </w:r>
    </w:p>
    <w:p w14:paraId="6CF11DE0" w14:textId="77777777" w:rsidR="00ED0CFC" w:rsidRPr="002037A8" w:rsidRDefault="00ED0CFC" w:rsidP="00ED0CFC">
      <w:pPr>
        <w:autoSpaceDE w:val="0"/>
        <w:autoSpaceDN w:val="0"/>
        <w:adjustRightInd w:val="0"/>
        <w:spacing w:after="0" w:line="240" w:lineRule="auto"/>
        <w:rPr>
          <w:rFonts w:ascii="Arial" w:hAnsi="Arial" w:cs="Arial"/>
        </w:rPr>
      </w:pPr>
      <w:r w:rsidRPr="002037A8">
        <w:rPr>
          <w:rFonts w:ascii="Arial" w:hAnsi="Arial" w:cs="Arial"/>
        </w:rPr>
        <w:t xml:space="preserve"> </w:t>
      </w:r>
    </w:p>
    <w:p w14:paraId="79140AEA" w14:textId="77777777" w:rsidR="00ED0CFC" w:rsidRPr="002037A8" w:rsidRDefault="00ED0CFC" w:rsidP="00ED0CFC">
      <w:pPr>
        <w:rPr>
          <w:rFonts w:ascii="Arial" w:hAnsi="Arial" w:cs="Arial"/>
          <w:lang w:val="en-AU"/>
        </w:rPr>
      </w:pPr>
    </w:p>
    <w:tbl>
      <w:tblPr>
        <w:tblStyle w:val="TableGrid"/>
        <w:tblW w:w="0" w:type="auto"/>
        <w:tblLook w:val="04A0" w:firstRow="1" w:lastRow="0" w:firstColumn="1" w:lastColumn="0" w:noHBand="0" w:noVBand="1"/>
      </w:tblPr>
      <w:tblGrid>
        <w:gridCol w:w="8365"/>
        <w:gridCol w:w="985"/>
      </w:tblGrid>
      <w:tr w:rsidR="00ED0CFC" w:rsidRPr="002037A8" w14:paraId="6B9399C3" w14:textId="77777777" w:rsidTr="00C4537F">
        <w:tc>
          <w:tcPr>
            <w:tcW w:w="8365" w:type="dxa"/>
            <w:shd w:val="clear" w:color="auto" w:fill="D5DCE4" w:themeFill="text2" w:themeFillTint="33"/>
          </w:tcPr>
          <w:p w14:paraId="10F3AC9F" w14:textId="77777777" w:rsidR="00ED0CFC" w:rsidRPr="002037A8" w:rsidRDefault="00ED0CFC" w:rsidP="00C4537F">
            <w:pPr>
              <w:rPr>
                <w:rFonts w:ascii="Arial" w:hAnsi="Arial" w:cs="Arial"/>
                <w:lang w:val="en-AU"/>
              </w:rPr>
            </w:pPr>
            <w:r w:rsidRPr="002037A8">
              <w:rPr>
                <w:rFonts w:ascii="Arial" w:hAnsi="Arial" w:cs="Arial"/>
                <w:lang w:val="en-AU"/>
              </w:rPr>
              <w:t>Polymerase Chain Reaction - named</w:t>
            </w:r>
          </w:p>
        </w:tc>
        <w:tc>
          <w:tcPr>
            <w:tcW w:w="985" w:type="dxa"/>
            <w:shd w:val="clear" w:color="auto" w:fill="D5DCE4" w:themeFill="text2" w:themeFillTint="33"/>
          </w:tcPr>
          <w:p w14:paraId="6F31FBBE" w14:textId="77777777" w:rsidR="00ED0CFC" w:rsidRPr="002037A8" w:rsidRDefault="00ED0CFC" w:rsidP="00C4537F">
            <w:pPr>
              <w:rPr>
                <w:rFonts w:ascii="Arial" w:hAnsi="Arial" w:cs="Arial"/>
                <w:lang w:val="en-AU"/>
              </w:rPr>
            </w:pPr>
            <w:r w:rsidRPr="002037A8">
              <w:rPr>
                <w:rFonts w:ascii="Arial" w:hAnsi="Arial" w:cs="Arial"/>
                <w:lang w:val="en-AU"/>
              </w:rPr>
              <w:t>1</w:t>
            </w:r>
          </w:p>
        </w:tc>
      </w:tr>
      <w:tr w:rsidR="00ED0CFC" w:rsidRPr="002037A8" w14:paraId="10D81549" w14:textId="77777777" w:rsidTr="00C4537F">
        <w:tc>
          <w:tcPr>
            <w:tcW w:w="8365" w:type="dxa"/>
          </w:tcPr>
          <w:p w14:paraId="187EC3DB" w14:textId="77777777" w:rsidR="00ED0CFC" w:rsidRPr="002037A8" w:rsidRDefault="00ED0CFC" w:rsidP="00C4537F">
            <w:pPr>
              <w:rPr>
                <w:rFonts w:ascii="Arial" w:hAnsi="Arial" w:cs="Arial"/>
                <w:color w:val="FF0000"/>
                <w:lang w:val="en-AU"/>
              </w:rPr>
            </w:pPr>
            <w:r w:rsidRPr="002037A8">
              <w:rPr>
                <w:rFonts w:ascii="Arial" w:hAnsi="Arial" w:cs="Arial"/>
                <w:color w:val="FF0000"/>
                <w:lang w:val="en-AU"/>
              </w:rPr>
              <w:t>Denaturation – double-stranded DNA is separated into single strands by heating to 96° C.</w:t>
            </w:r>
          </w:p>
          <w:p w14:paraId="522C5F55" w14:textId="77777777" w:rsidR="00ED0CFC" w:rsidRPr="002037A8" w:rsidRDefault="00ED0CFC" w:rsidP="00C4537F">
            <w:pPr>
              <w:rPr>
                <w:rFonts w:ascii="Arial" w:hAnsi="Arial" w:cs="Arial"/>
                <w:color w:val="FF0000"/>
                <w:lang w:val="en-AU"/>
              </w:rPr>
            </w:pPr>
            <w:r w:rsidRPr="002037A8">
              <w:rPr>
                <w:rFonts w:ascii="Arial" w:hAnsi="Arial" w:cs="Arial"/>
                <w:color w:val="FF0000"/>
                <w:lang w:val="en-AU"/>
              </w:rPr>
              <w:t xml:space="preserve">Annealing – use of </w:t>
            </w:r>
            <w:proofErr w:type="spellStart"/>
            <w:r w:rsidRPr="002037A8">
              <w:rPr>
                <w:rFonts w:ascii="Arial" w:hAnsi="Arial" w:cs="Arial"/>
                <w:color w:val="FF0000"/>
                <w:lang w:val="en-AU"/>
              </w:rPr>
              <w:t>Taq</w:t>
            </w:r>
            <w:proofErr w:type="spellEnd"/>
            <w:r w:rsidRPr="002037A8">
              <w:rPr>
                <w:rFonts w:ascii="Arial" w:hAnsi="Arial" w:cs="Arial"/>
                <w:color w:val="FF0000"/>
                <w:lang w:val="en-AU"/>
              </w:rPr>
              <w:t xml:space="preserve"> polymerase, primers, free nucleotides to complete DNA replication whilst cooled to 72°C.</w:t>
            </w:r>
          </w:p>
          <w:p w14:paraId="0B521141" w14:textId="77777777" w:rsidR="00ED0CFC" w:rsidRDefault="00ED0CFC" w:rsidP="00C4537F">
            <w:pPr>
              <w:rPr>
                <w:rFonts w:ascii="Arial" w:hAnsi="Arial" w:cs="Arial"/>
                <w:color w:val="FF0000"/>
                <w:lang w:val="en-AU"/>
              </w:rPr>
            </w:pPr>
            <w:r>
              <w:rPr>
                <w:rFonts w:ascii="Arial" w:hAnsi="Arial" w:cs="Arial"/>
                <w:color w:val="FF0000"/>
                <w:lang w:val="en-AU"/>
              </w:rPr>
              <w:t>Elongation</w:t>
            </w:r>
            <w:r w:rsidRPr="002037A8">
              <w:rPr>
                <w:rFonts w:ascii="Arial" w:hAnsi="Arial" w:cs="Arial"/>
                <w:color w:val="FF0000"/>
                <w:lang w:val="en-AU"/>
              </w:rPr>
              <w:t>– Process is repeated with newly formed DNA strands – thermos-cycling of heating and cooling to produce 2ⁿ</w:t>
            </w:r>
            <w:r>
              <w:rPr>
                <w:rFonts w:ascii="Arial" w:hAnsi="Arial" w:cs="Arial"/>
                <w:color w:val="FF0000"/>
                <w:lang w:val="en-AU"/>
              </w:rPr>
              <w:t xml:space="preserve"> </w:t>
            </w:r>
            <w:r w:rsidRPr="002037A8">
              <w:rPr>
                <w:rFonts w:ascii="Arial" w:hAnsi="Arial" w:cs="Arial"/>
                <w:color w:val="FF0000"/>
                <w:lang w:val="en-AU"/>
              </w:rPr>
              <w:t xml:space="preserve">copies for n cycles. </w:t>
            </w:r>
          </w:p>
          <w:p w14:paraId="666CA821" w14:textId="77777777" w:rsidR="00ED0CFC" w:rsidRPr="002037A8" w:rsidRDefault="00ED0CFC" w:rsidP="00C4537F">
            <w:pPr>
              <w:rPr>
                <w:rFonts w:ascii="Arial" w:hAnsi="Arial" w:cs="Arial"/>
                <w:lang w:val="en-AU"/>
              </w:rPr>
            </w:pPr>
            <w:r w:rsidRPr="002037A8">
              <w:rPr>
                <w:rFonts w:ascii="Arial" w:hAnsi="Arial" w:cs="Arial"/>
                <w:color w:val="FF0000"/>
                <w:lang w:val="en-AU"/>
              </w:rPr>
              <w:t>End result – Amplification of DNA</w:t>
            </w:r>
          </w:p>
        </w:tc>
        <w:tc>
          <w:tcPr>
            <w:tcW w:w="985" w:type="dxa"/>
          </w:tcPr>
          <w:p w14:paraId="717AD8B2" w14:textId="77777777" w:rsidR="00ED0CFC" w:rsidRPr="002037A8" w:rsidRDefault="00ED0CFC" w:rsidP="00C4537F">
            <w:pPr>
              <w:rPr>
                <w:rFonts w:ascii="Arial" w:hAnsi="Arial" w:cs="Arial"/>
                <w:lang w:val="en-AU"/>
              </w:rPr>
            </w:pPr>
            <w:r>
              <w:rPr>
                <w:rFonts w:ascii="Arial" w:hAnsi="Arial" w:cs="Arial"/>
                <w:lang w:val="en-AU"/>
              </w:rPr>
              <w:t>4</w:t>
            </w:r>
          </w:p>
        </w:tc>
      </w:tr>
      <w:tr w:rsidR="00ED0CFC" w:rsidRPr="002037A8" w14:paraId="1272A3A8" w14:textId="77777777" w:rsidTr="00C4537F">
        <w:tc>
          <w:tcPr>
            <w:tcW w:w="8365" w:type="dxa"/>
            <w:shd w:val="clear" w:color="auto" w:fill="D5DCE4" w:themeFill="text2" w:themeFillTint="33"/>
          </w:tcPr>
          <w:p w14:paraId="4CB5454B" w14:textId="77777777" w:rsidR="00ED0CFC" w:rsidRPr="002037A8" w:rsidRDefault="00ED0CFC" w:rsidP="00C4537F">
            <w:pPr>
              <w:rPr>
                <w:rFonts w:ascii="Arial" w:hAnsi="Arial" w:cs="Arial"/>
                <w:lang w:val="en-AU"/>
              </w:rPr>
            </w:pPr>
            <w:r w:rsidRPr="002037A8">
              <w:rPr>
                <w:rFonts w:ascii="Arial" w:hAnsi="Arial" w:cs="Arial"/>
                <w:lang w:val="en-AU"/>
              </w:rPr>
              <w:t>Gel Electrophoresis - named</w:t>
            </w:r>
          </w:p>
        </w:tc>
        <w:tc>
          <w:tcPr>
            <w:tcW w:w="985" w:type="dxa"/>
            <w:shd w:val="clear" w:color="auto" w:fill="D5DCE4" w:themeFill="text2" w:themeFillTint="33"/>
          </w:tcPr>
          <w:p w14:paraId="61303BCA" w14:textId="77777777" w:rsidR="00ED0CFC" w:rsidRPr="002037A8" w:rsidRDefault="00ED0CFC" w:rsidP="00C4537F">
            <w:pPr>
              <w:rPr>
                <w:rFonts w:ascii="Arial" w:hAnsi="Arial" w:cs="Arial"/>
                <w:lang w:val="en-AU"/>
              </w:rPr>
            </w:pPr>
            <w:r w:rsidRPr="002037A8">
              <w:rPr>
                <w:rFonts w:ascii="Arial" w:hAnsi="Arial" w:cs="Arial"/>
                <w:lang w:val="en-AU"/>
              </w:rPr>
              <w:t>1</w:t>
            </w:r>
          </w:p>
        </w:tc>
      </w:tr>
      <w:tr w:rsidR="00ED0CFC" w:rsidRPr="002037A8" w14:paraId="20E21D50" w14:textId="77777777" w:rsidTr="00C4537F">
        <w:tc>
          <w:tcPr>
            <w:tcW w:w="8365" w:type="dxa"/>
          </w:tcPr>
          <w:p w14:paraId="52FD0D64" w14:textId="77777777" w:rsidR="00ED0CFC" w:rsidRPr="002037A8" w:rsidRDefault="00ED0CFC" w:rsidP="00C4537F">
            <w:pPr>
              <w:rPr>
                <w:rFonts w:ascii="Arial" w:hAnsi="Arial" w:cs="Arial"/>
                <w:color w:val="FF0000"/>
                <w:lang w:val="en-AU"/>
              </w:rPr>
            </w:pPr>
            <w:r w:rsidRPr="002037A8">
              <w:rPr>
                <w:rFonts w:ascii="Arial" w:hAnsi="Arial" w:cs="Arial"/>
                <w:color w:val="FF0000"/>
                <w:lang w:val="en-AU"/>
              </w:rPr>
              <w:t>DNA is cut by restriction enzymes to fragments of varying size (</w:t>
            </w:r>
            <w:proofErr w:type="spellStart"/>
            <w:r w:rsidRPr="002037A8">
              <w:rPr>
                <w:rFonts w:ascii="Arial" w:hAnsi="Arial" w:cs="Arial"/>
                <w:color w:val="FF0000"/>
                <w:lang w:val="en-AU"/>
              </w:rPr>
              <w:t>kilobases</w:t>
            </w:r>
            <w:proofErr w:type="spellEnd"/>
            <w:r w:rsidRPr="002037A8">
              <w:rPr>
                <w:rFonts w:ascii="Arial" w:hAnsi="Arial" w:cs="Arial"/>
                <w:color w:val="FF0000"/>
                <w:lang w:val="en-AU"/>
              </w:rPr>
              <w:t>)</w:t>
            </w:r>
          </w:p>
          <w:p w14:paraId="50F7995B" w14:textId="77777777" w:rsidR="00ED0CFC" w:rsidRPr="002037A8" w:rsidRDefault="00ED0CFC" w:rsidP="00C4537F">
            <w:pPr>
              <w:rPr>
                <w:rFonts w:ascii="Arial" w:hAnsi="Arial" w:cs="Arial"/>
                <w:color w:val="FF0000"/>
                <w:lang w:val="en-AU"/>
              </w:rPr>
            </w:pPr>
          </w:p>
          <w:p w14:paraId="45C324B4" w14:textId="77777777" w:rsidR="00ED0CFC" w:rsidRPr="002037A8" w:rsidRDefault="00ED0CFC" w:rsidP="00C4537F">
            <w:pPr>
              <w:rPr>
                <w:rFonts w:ascii="Arial" w:hAnsi="Arial" w:cs="Arial"/>
                <w:color w:val="FF0000"/>
                <w:lang w:val="en-AU"/>
              </w:rPr>
            </w:pPr>
            <w:r w:rsidRPr="002037A8">
              <w:rPr>
                <w:rFonts w:ascii="Arial" w:hAnsi="Arial" w:cs="Arial"/>
                <w:color w:val="FF0000"/>
                <w:lang w:val="en-AU"/>
              </w:rPr>
              <w:t>DNA is micro-pipetted into wells on a gel plate &amp; subject to an electric current in a GE cell</w:t>
            </w:r>
          </w:p>
          <w:p w14:paraId="6A63F5C3" w14:textId="77777777" w:rsidR="00ED0CFC" w:rsidRPr="002037A8" w:rsidRDefault="00ED0CFC" w:rsidP="00C4537F">
            <w:pPr>
              <w:rPr>
                <w:rFonts w:ascii="Arial" w:hAnsi="Arial" w:cs="Arial"/>
                <w:color w:val="FF0000"/>
                <w:lang w:val="en-AU"/>
              </w:rPr>
            </w:pPr>
          </w:p>
          <w:p w14:paraId="17D83B05" w14:textId="77777777" w:rsidR="00ED0CFC" w:rsidRPr="002037A8" w:rsidRDefault="00ED0CFC" w:rsidP="00C4537F">
            <w:pPr>
              <w:rPr>
                <w:rFonts w:ascii="Arial" w:hAnsi="Arial" w:cs="Arial"/>
                <w:color w:val="FF0000"/>
                <w:lang w:val="en-AU"/>
              </w:rPr>
            </w:pPr>
            <w:r w:rsidRPr="002037A8">
              <w:rPr>
                <w:rFonts w:ascii="Arial" w:hAnsi="Arial" w:cs="Arial"/>
                <w:color w:val="FF0000"/>
                <w:lang w:val="en-AU"/>
              </w:rPr>
              <w:t>Being negatively charged, DNA moved towards the positive electrode</w:t>
            </w:r>
          </w:p>
          <w:p w14:paraId="5D5CE7FC" w14:textId="77777777" w:rsidR="00ED0CFC" w:rsidRPr="002037A8" w:rsidRDefault="00ED0CFC" w:rsidP="00C4537F">
            <w:pPr>
              <w:rPr>
                <w:rFonts w:ascii="Arial" w:hAnsi="Arial" w:cs="Arial"/>
                <w:color w:val="FF0000"/>
                <w:lang w:val="en-AU"/>
              </w:rPr>
            </w:pPr>
          </w:p>
          <w:p w14:paraId="503C9F17" w14:textId="77777777" w:rsidR="00ED0CFC" w:rsidRDefault="00ED0CFC" w:rsidP="00C4537F">
            <w:pPr>
              <w:rPr>
                <w:rFonts w:ascii="Arial" w:hAnsi="Arial" w:cs="Arial"/>
                <w:color w:val="FF0000"/>
                <w:lang w:val="en-AU"/>
              </w:rPr>
            </w:pPr>
            <w:r w:rsidRPr="002037A8">
              <w:rPr>
                <w:rFonts w:ascii="Arial" w:hAnsi="Arial" w:cs="Arial"/>
                <w:color w:val="FF0000"/>
                <w:lang w:val="en-AU"/>
              </w:rPr>
              <w:t>Shorter, lighter DNA fragments travel faster than the longer, heavier DNA fragments.</w:t>
            </w:r>
          </w:p>
          <w:p w14:paraId="40B00874" w14:textId="77777777" w:rsidR="00ED0CFC" w:rsidRPr="002037A8" w:rsidRDefault="00ED0CFC" w:rsidP="00C4537F">
            <w:pPr>
              <w:rPr>
                <w:rFonts w:ascii="Arial" w:hAnsi="Arial" w:cs="Arial"/>
                <w:color w:val="FF0000"/>
                <w:lang w:val="en-AU"/>
              </w:rPr>
            </w:pPr>
          </w:p>
          <w:p w14:paraId="3C410E7A" w14:textId="77777777" w:rsidR="00ED0CFC" w:rsidRPr="002037A8" w:rsidRDefault="00ED0CFC" w:rsidP="00C4537F">
            <w:pPr>
              <w:rPr>
                <w:rFonts w:ascii="Arial" w:hAnsi="Arial" w:cs="Arial"/>
                <w:color w:val="FF0000"/>
                <w:lang w:val="en-AU"/>
              </w:rPr>
            </w:pPr>
            <w:r w:rsidRPr="002037A8">
              <w:rPr>
                <w:rFonts w:ascii="Arial" w:hAnsi="Arial" w:cs="Arial"/>
                <w:color w:val="FF0000"/>
                <w:lang w:val="en-AU"/>
              </w:rPr>
              <w:t>A pattern of DNA bands can be detected when DNA treated with chemicals fluoresce under ultra violet light and photographed to show the DNA profile.</w:t>
            </w:r>
          </w:p>
          <w:p w14:paraId="26D52AF9" w14:textId="77777777" w:rsidR="00ED0CFC" w:rsidRPr="002037A8" w:rsidRDefault="00ED0CFC" w:rsidP="00C4537F">
            <w:pPr>
              <w:rPr>
                <w:rFonts w:ascii="Arial" w:hAnsi="Arial" w:cs="Arial"/>
                <w:lang w:val="en-AU"/>
              </w:rPr>
            </w:pPr>
          </w:p>
        </w:tc>
        <w:tc>
          <w:tcPr>
            <w:tcW w:w="985" w:type="dxa"/>
          </w:tcPr>
          <w:p w14:paraId="5ADE6554" w14:textId="77777777" w:rsidR="00ED0CFC" w:rsidRPr="002037A8" w:rsidRDefault="00ED0CFC" w:rsidP="00C4537F">
            <w:pPr>
              <w:rPr>
                <w:rFonts w:ascii="Arial" w:hAnsi="Arial" w:cs="Arial"/>
                <w:lang w:val="en-AU"/>
              </w:rPr>
            </w:pPr>
            <w:r>
              <w:rPr>
                <w:rFonts w:ascii="Arial" w:hAnsi="Arial" w:cs="Arial"/>
                <w:lang w:val="en-AU"/>
              </w:rPr>
              <w:t>5</w:t>
            </w:r>
          </w:p>
        </w:tc>
      </w:tr>
      <w:tr w:rsidR="00ED0CFC" w:rsidRPr="002037A8" w14:paraId="348F0F6E" w14:textId="77777777" w:rsidTr="00C4537F">
        <w:tc>
          <w:tcPr>
            <w:tcW w:w="8365" w:type="dxa"/>
            <w:shd w:val="clear" w:color="auto" w:fill="D5DCE4" w:themeFill="text2" w:themeFillTint="33"/>
          </w:tcPr>
          <w:p w14:paraId="1D8B38B7" w14:textId="77777777" w:rsidR="00ED0CFC" w:rsidRPr="002037A8" w:rsidRDefault="00ED0CFC" w:rsidP="00C4537F">
            <w:pPr>
              <w:rPr>
                <w:rFonts w:ascii="Arial" w:hAnsi="Arial" w:cs="Arial"/>
                <w:lang w:val="en-AU"/>
              </w:rPr>
            </w:pPr>
            <w:r w:rsidRPr="002037A8">
              <w:rPr>
                <w:rFonts w:ascii="Arial" w:hAnsi="Arial" w:cs="Arial"/>
                <w:lang w:val="en-AU"/>
              </w:rPr>
              <w:t>Ethical Issues (any 3 or suitable responses)</w:t>
            </w:r>
          </w:p>
        </w:tc>
        <w:tc>
          <w:tcPr>
            <w:tcW w:w="985" w:type="dxa"/>
            <w:shd w:val="clear" w:color="auto" w:fill="D5DCE4" w:themeFill="text2" w:themeFillTint="33"/>
          </w:tcPr>
          <w:p w14:paraId="010B963B" w14:textId="77777777" w:rsidR="00ED0CFC" w:rsidRPr="002037A8" w:rsidRDefault="00ED0CFC" w:rsidP="00C4537F">
            <w:pPr>
              <w:rPr>
                <w:rFonts w:ascii="Arial" w:hAnsi="Arial" w:cs="Arial"/>
                <w:lang w:val="en-AU"/>
              </w:rPr>
            </w:pPr>
            <w:r w:rsidRPr="002037A8">
              <w:rPr>
                <w:rFonts w:ascii="Arial" w:hAnsi="Arial" w:cs="Arial"/>
                <w:lang w:val="en-AU"/>
              </w:rPr>
              <w:t>3</w:t>
            </w:r>
          </w:p>
        </w:tc>
      </w:tr>
      <w:tr w:rsidR="00ED0CFC" w:rsidRPr="002037A8" w14:paraId="08E4A5F5" w14:textId="77777777" w:rsidTr="00C4537F">
        <w:tc>
          <w:tcPr>
            <w:tcW w:w="8365" w:type="dxa"/>
          </w:tcPr>
          <w:p w14:paraId="6F4FB910" w14:textId="77777777" w:rsidR="00ED0CFC" w:rsidRPr="002037A8" w:rsidRDefault="00ED0CFC" w:rsidP="00C4537F">
            <w:pPr>
              <w:rPr>
                <w:rFonts w:ascii="Arial" w:hAnsi="Arial" w:cs="Arial"/>
                <w:color w:val="FF0000"/>
                <w:lang w:val="en-AU"/>
              </w:rPr>
            </w:pPr>
            <w:r w:rsidRPr="002037A8">
              <w:rPr>
                <w:rFonts w:ascii="Arial" w:hAnsi="Arial" w:cs="Arial"/>
                <w:color w:val="FF0000"/>
                <w:lang w:val="en-AU"/>
              </w:rPr>
              <w:t>Genetic information is hereditary so knowledge of an individual’s own genome has implications for members of the family</w:t>
            </w:r>
          </w:p>
          <w:p w14:paraId="607B98CE" w14:textId="77777777" w:rsidR="00ED0CFC" w:rsidRPr="002037A8" w:rsidRDefault="00ED0CFC" w:rsidP="00C4537F">
            <w:pPr>
              <w:rPr>
                <w:rFonts w:ascii="Arial" w:hAnsi="Arial" w:cs="Arial"/>
                <w:color w:val="FF0000"/>
                <w:lang w:val="en-AU"/>
              </w:rPr>
            </w:pPr>
          </w:p>
          <w:p w14:paraId="00A1EDFB" w14:textId="77777777" w:rsidR="00ED0CFC" w:rsidRPr="002037A8" w:rsidRDefault="00ED0CFC" w:rsidP="00C4537F">
            <w:pPr>
              <w:rPr>
                <w:rFonts w:ascii="Arial" w:hAnsi="Arial" w:cs="Arial"/>
                <w:color w:val="FF0000"/>
                <w:lang w:val="en-AU"/>
              </w:rPr>
            </w:pPr>
            <w:r w:rsidRPr="002037A8">
              <w:rPr>
                <w:rFonts w:ascii="Arial" w:hAnsi="Arial" w:cs="Arial"/>
                <w:color w:val="FF0000"/>
                <w:lang w:val="en-AU"/>
              </w:rPr>
              <w:t>Legislation is needed to ensure that there is no discrimination on the basis of genetic information</w:t>
            </w:r>
          </w:p>
          <w:p w14:paraId="5F33732C" w14:textId="77777777" w:rsidR="00ED0CFC" w:rsidRPr="002037A8" w:rsidRDefault="00ED0CFC" w:rsidP="00C4537F">
            <w:pPr>
              <w:rPr>
                <w:rFonts w:ascii="Arial" w:hAnsi="Arial" w:cs="Arial"/>
                <w:color w:val="FF0000"/>
                <w:lang w:val="en-AU"/>
              </w:rPr>
            </w:pPr>
          </w:p>
          <w:p w14:paraId="53D659A4" w14:textId="77777777" w:rsidR="00ED0CFC" w:rsidRPr="002037A8" w:rsidRDefault="00ED0CFC" w:rsidP="00C4537F">
            <w:pPr>
              <w:rPr>
                <w:rFonts w:ascii="Arial" w:hAnsi="Arial" w:cs="Arial"/>
                <w:color w:val="FF0000"/>
                <w:lang w:val="en-AU"/>
              </w:rPr>
            </w:pPr>
            <w:r w:rsidRPr="002037A8">
              <w:rPr>
                <w:rFonts w:ascii="Arial" w:hAnsi="Arial" w:cs="Arial"/>
                <w:color w:val="FF0000"/>
                <w:lang w:val="en-AU"/>
              </w:rPr>
              <w:t>Genetic procedures as such are still costly – not accessible to all -, and there is no easy answer as to who should pay for them.</w:t>
            </w:r>
          </w:p>
          <w:p w14:paraId="6139DB24" w14:textId="77777777" w:rsidR="00ED0CFC" w:rsidRPr="002037A8" w:rsidRDefault="00ED0CFC" w:rsidP="00C4537F">
            <w:pPr>
              <w:rPr>
                <w:rFonts w:ascii="Arial" w:hAnsi="Arial" w:cs="Arial"/>
                <w:color w:val="FF0000"/>
                <w:lang w:val="en-AU"/>
              </w:rPr>
            </w:pPr>
          </w:p>
          <w:p w14:paraId="0398E9DF" w14:textId="77777777" w:rsidR="00ED0CFC" w:rsidRPr="002037A8" w:rsidRDefault="00ED0CFC" w:rsidP="00C4537F">
            <w:pPr>
              <w:rPr>
                <w:rFonts w:ascii="Arial" w:hAnsi="Arial" w:cs="Arial"/>
                <w:color w:val="FF0000"/>
                <w:lang w:val="en-AU"/>
              </w:rPr>
            </w:pPr>
            <w:r w:rsidRPr="002037A8">
              <w:rPr>
                <w:rFonts w:ascii="Arial" w:hAnsi="Arial" w:cs="Arial"/>
                <w:color w:val="FF0000"/>
                <w:lang w:val="en-AU"/>
              </w:rPr>
              <w:t xml:space="preserve">Our ability to interpret genomic information is still at an early stage. Even for those whom we know, with certainty, have a genetic condition, it can be challenging to identify a specific disease-causing gene change. We do carry many different types of genetic variants. So </w:t>
            </w:r>
            <w:r w:rsidRPr="002037A8">
              <w:rPr>
                <w:rFonts w:ascii="Arial" w:hAnsi="Arial" w:cs="Arial"/>
                <w:color w:val="FF0000"/>
                <w:u w:val="single"/>
                <w:lang w:val="en-AU"/>
              </w:rPr>
              <w:t>genomic testing can lead to incorrect or over-diagnosis</w:t>
            </w:r>
            <w:r w:rsidRPr="002037A8">
              <w:rPr>
                <w:rFonts w:ascii="Arial" w:hAnsi="Arial" w:cs="Arial"/>
                <w:color w:val="FF0000"/>
                <w:lang w:val="en-AU"/>
              </w:rPr>
              <w:t>.</w:t>
            </w:r>
          </w:p>
          <w:p w14:paraId="1C50B1CF" w14:textId="77777777" w:rsidR="00ED0CFC" w:rsidRPr="002037A8" w:rsidRDefault="00ED0CFC" w:rsidP="00C4537F">
            <w:pPr>
              <w:pStyle w:val="ListParagraph"/>
              <w:ind w:left="1440"/>
              <w:rPr>
                <w:rFonts w:ascii="Arial" w:hAnsi="Arial" w:cs="Arial"/>
                <w:color w:val="FF0000"/>
                <w:lang w:val="en-AU"/>
              </w:rPr>
            </w:pPr>
          </w:p>
          <w:p w14:paraId="5EC2029A" w14:textId="77777777" w:rsidR="00ED0CFC" w:rsidRPr="002037A8" w:rsidRDefault="00ED0CFC" w:rsidP="00C4537F">
            <w:pPr>
              <w:rPr>
                <w:rFonts w:ascii="Arial" w:hAnsi="Arial" w:cs="Arial"/>
                <w:color w:val="FF0000"/>
                <w:lang w:val="en-AU"/>
              </w:rPr>
            </w:pPr>
            <w:r w:rsidRPr="002037A8">
              <w:rPr>
                <w:rFonts w:ascii="Arial" w:hAnsi="Arial" w:cs="Arial"/>
                <w:color w:val="FF0000"/>
              </w:rPr>
              <w:t xml:space="preserve">Genomic information has the potential to influence the direction of human evolution because human intervention determines which embryos to implant and which to discard after identifying the genome. Sometimes the stem cells of healthy embryos are used as donor cells to generate tissue to treat individuals with genetic abnormalities. </w:t>
            </w:r>
          </w:p>
          <w:p w14:paraId="53EAB4D2" w14:textId="77777777" w:rsidR="00ED0CFC" w:rsidRPr="002037A8" w:rsidRDefault="00ED0CFC" w:rsidP="00C4537F">
            <w:pPr>
              <w:pStyle w:val="ListParagraph"/>
              <w:rPr>
                <w:rFonts w:ascii="Arial" w:hAnsi="Arial" w:cs="Arial"/>
                <w:color w:val="FF0000"/>
              </w:rPr>
            </w:pPr>
          </w:p>
          <w:p w14:paraId="6E27C530" w14:textId="77777777" w:rsidR="00ED0CFC" w:rsidRPr="002037A8" w:rsidRDefault="00ED0CFC" w:rsidP="00C4537F">
            <w:pPr>
              <w:rPr>
                <w:rFonts w:ascii="Arial" w:hAnsi="Arial" w:cs="Arial"/>
                <w:color w:val="FF0000"/>
                <w:lang w:val="en-AU"/>
              </w:rPr>
            </w:pPr>
            <w:r w:rsidRPr="002037A8">
              <w:rPr>
                <w:rFonts w:ascii="Arial" w:hAnsi="Arial" w:cs="Arial"/>
                <w:color w:val="FF0000"/>
              </w:rPr>
              <w:lastRenderedPageBreak/>
              <w:t>When this occurs, the affected individual, who might otherwise die, may lead a relatively healthy life, even reaching reproductive age—then the defective alleles may be passed on to offspring and the genetic disorder is perpetuated.</w:t>
            </w:r>
          </w:p>
          <w:p w14:paraId="06C4A7AB" w14:textId="77777777" w:rsidR="00ED0CFC" w:rsidRPr="002037A8" w:rsidRDefault="00ED0CFC" w:rsidP="00C4537F">
            <w:pPr>
              <w:pStyle w:val="ListParagraph"/>
              <w:ind w:left="1440"/>
              <w:rPr>
                <w:rFonts w:ascii="Arial" w:hAnsi="Arial" w:cs="Arial"/>
                <w:lang w:val="en-AU"/>
              </w:rPr>
            </w:pPr>
          </w:p>
          <w:p w14:paraId="41610DE2" w14:textId="77777777" w:rsidR="00ED0CFC" w:rsidRPr="002037A8" w:rsidRDefault="00ED0CFC" w:rsidP="00C4537F">
            <w:pPr>
              <w:rPr>
                <w:rFonts w:ascii="Arial" w:hAnsi="Arial" w:cs="Arial"/>
                <w:color w:val="FF0000"/>
                <w:lang w:val="en-AU"/>
              </w:rPr>
            </w:pPr>
            <w:r w:rsidRPr="002037A8">
              <w:rPr>
                <w:rFonts w:ascii="Arial" w:hAnsi="Arial" w:cs="Arial"/>
                <w:color w:val="FF0000"/>
                <w:lang w:val="en-AU"/>
              </w:rPr>
              <w:t xml:space="preserve">Other issues surround the privacy and disclosure of genetic information and the storage or future use of test samples and data </w:t>
            </w:r>
            <w:proofErr w:type="spellStart"/>
            <w:r w:rsidRPr="002037A8">
              <w:rPr>
                <w:rFonts w:ascii="Arial" w:hAnsi="Arial" w:cs="Arial"/>
                <w:color w:val="FF0000"/>
                <w:lang w:val="en-AU"/>
              </w:rPr>
              <w:t>etc</w:t>
            </w:r>
            <w:proofErr w:type="spellEnd"/>
          </w:p>
          <w:p w14:paraId="435E6ADF" w14:textId="77777777" w:rsidR="00ED0CFC" w:rsidRPr="002037A8" w:rsidRDefault="00ED0CFC" w:rsidP="00C4537F">
            <w:pPr>
              <w:rPr>
                <w:rFonts w:ascii="Arial" w:hAnsi="Arial" w:cs="Arial"/>
                <w:lang w:val="en-AU"/>
              </w:rPr>
            </w:pPr>
          </w:p>
        </w:tc>
        <w:tc>
          <w:tcPr>
            <w:tcW w:w="985" w:type="dxa"/>
          </w:tcPr>
          <w:p w14:paraId="1836C9B3" w14:textId="77777777" w:rsidR="00ED0CFC" w:rsidRPr="002037A8" w:rsidRDefault="00ED0CFC" w:rsidP="00C4537F">
            <w:pPr>
              <w:rPr>
                <w:rFonts w:ascii="Arial" w:hAnsi="Arial" w:cs="Arial"/>
                <w:lang w:val="en-AU"/>
              </w:rPr>
            </w:pPr>
          </w:p>
        </w:tc>
      </w:tr>
    </w:tbl>
    <w:p w14:paraId="46BF57E2" w14:textId="77777777" w:rsidR="00982FC7" w:rsidRDefault="00ED0CFC"/>
    <w:p w14:paraId="359B5590" w14:textId="77777777" w:rsidR="00ED0CFC" w:rsidRDefault="00ED0CFC"/>
    <w:p w14:paraId="232E54B3" w14:textId="77777777" w:rsidR="00ED0CFC" w:rsidRDefault="00ED0CFC" w:rsidP="00ED0CFC">
      <w:pPr>
        <w:numPr>
          <w:ilvl w:val="0"/>
          <w:numId w:val="3"/>
        </w:numPr>
        <w:spacing w:after="200" w:line="276" w:lineRule="auto"/>
        <w:ind w:left="567" w:hanging="567"/>
        <w:contextualSpacing/>
        <w:rPr>
          <w:rFonts w:ascii="Arial" w:hAnsi="Arial" w:cs="Arial"/>
        </w:rPr>
      </w:pPr>
      <w:r>
        <w:rPr>
          <w:rFonts w:ascii="Arial" w:hAnsi="Arial" w:cs="Arial"/>
        </w:rPr>
        <w:t>Scientists trying to establish the evolutionary relationship between primates decided to complete a comparative study using nuclear DNA.</w:t>
      </w:r>
    </w:p>
    <w:p w14:paraId="43741345" w14:textId="77777777" w:rsidR="00ED0CFC" w:rsidRDefault="00ED0CFC" w:rsidP="00ED0CFC">
      <w:pPr>
        <w:ind w:left="567"/>
        <w:rPr>
          <w:rFonts w:ascii="Arial" w:hAnsi="Arial" w:cs="Arial"/>
        </w:rPr>
      </w:pPr>
    </w:p>
    <w:p w14:paraId="57141967" w14:textId="77777777" w:rsidR="00ED0CFC" w:rsidRDefault="00ED0CFC" w:rsidP="00ED0CFC">
      <w:pPr>
        <w:numPr>
          <w:ilvl w:val="0"/>
          <w:numId w:val="4"/>
        </w:numPr>
        <w:spacing w:after="200" w:line="276" w:lineRule="auto"/>
        <w:contextualSpacing/>
        <w:rPr>
          <w:rFonts w:ascii="Arial" w:hAnsi="Arial" w:cs="Arial"/>
        </w:rPr>
      </w:pPr>
      <w:r>
        <w:rPr>
          <w:rFonts w:ascii="Arial" w:hAnsi="Arial" w:cs="Arial"/>
        </w:rPr>
        <w:t>Describe how this would be conducted.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391F6E5E" w14:textId="77777777" w:rsidR="00ED0CFC" w:rsidRDefault="00ED0CFC" w:rsidP="00ED0CFC">
      <w:pPr>
        <w:ind w:left="1287"/>
        <w:rPr>
          <w:rFonts w:ascii="Arial" w:hAnsi="Arial" w:cs="Arial"/>
        </w:rPr>
      </w:pPr>
    </w:p>
    <w:p w14:paraId="05D9DFD9" w14:textId="77777777" w:rsidR="00ED0CFC" w:rsidRPr="00402B9F" w:rsidRDefault="00ED0CFC" w:rsidP="00ED0CFC">
      <w:pPr>
        <w:ind w:left="1287"/>
        <w:rPr>
          <w:rFonts w:ascii="Arial" w:hAnsi="Arial" w:cs="Arial"/>
          <w:b/>
          <w:color w:val="FF0000"/>
        </w:rPr>
      </w:pPr>
      <w:r w:rsidRPr="00402B9F">
        <w:rPr>
          <w:rFonts w:ascii="Arial" w:hAnsi="Arial" w:cs="Arial"/>
          <w:b/>
          <w:color w:val="FF0000"/>
        </w:rPr>
        <w:t>Any 2</w:t>
      </w:r>
    </w:p>
    <w:p w14:paraId="126D3731" w14:textId="77777777" w:rsidR="00ED0CFC" w:rsidRPr="00402B9F" w:rsidRDefault="00ED0CFC" w:rsidP="00ED0CFC">
      <w:pPr>
        <w:numPr>
          <w:ilvl w:val="0"/>
          <w:numId w:val="6"/>
        </w:numPr>
        <w:spacing w:after="200" w:line="276" w:lineRule="auto"/>
        <w:contextualSpacing/>
        <w:rPr>
          <w:rFonts w:ascii="Arial" w:hAnsi="Arial" w:cs="Arial"/>
          <w:b/>
          <w:color w:val="FF0000"/>
        </w:rPr>
      </w:pPr>
      <w:r w:rsidRPr="00402B9F">
        <w:rPr>
          <w:rFonts w:ascii="Arial" w:hAnsi="Arial" w:cs="Arial"/>
          <w:b/>
          <w:color w:val="FF0000"/>
        </w:rPr>
        <w:t>Work out the DNA sequence for each primate species in question</w:t>
      </w:r>
    </w:p>
    <w:p w14:paraId="02EAFE7D" w14:textId="77777777" w:rsidR="00ED0CFC" w:rsidRPr="00402B9F" w:rsidRDefault="00ED0CFC" w:rsidP="00ED0CFC">
      <w:pPr>
        <w:numPr>
          <w:ilvl w:val="0"/>
          <w:numId w:val="6"/>
        </w:numPr>
        <w:spacing w:after="200" w:line="276" w:lineRule="auto"/>
        <w:contextualSpacing/>
        <w:rPr>
          <w:rFonts w:ascii="Arial" w:hAnsi="Arial" w:cs="Arial"/>
          <w:b/>
          <w:color w:val="FF0000"/>
        </w:rPr>
      </w:pPr>
      <w:r w:rsidRPr="00402B9F">
        <w:rPr>
          <w:rFonts w:ascii="Arial" w:hAnsi="Arial" w:cs="Arial"/>
          <w:b/>
          <w:color w:val="FF0000"/>
        </w:rPr>
        <w:t>Compare the DNA sequences for each species</w:t>
      </w:r>
      <w:r w:rsidRPr="00402B9F">
        <w:rPr>
          <w:rFonts w:ascii="Arial" w:hAnsi="Arial" w:cs="Arial"/>
          <w:b/>
          <w:color w:val="FF0000"/>
        </w:rPr>
        <w:tab/>
      </w:r>
    </w:p>
    <w:p w14:paraId="0C31B0EB" w14:textId="77777777" w:rsidR="00ED0CFC" w:rsidRPr="00402B9F" w:rsidRDefault="00ED0CFC" w:rsidP="00ED0CFC">
      <w:pPr>
        <w:numPr>
          <w:ilvl w:val="0"/>
          <w:numId w:val="6"/>
        </w:numPr>
        <w:spacing w:after="200" w:line="276" w:lineRule="auto"/>
        <w:contextualSpacing/>
        <w:rPr>
          <w:rFonts w:ascii="Arial" w:hAnsi="Arial" w:cs="Arial"/>
          <w:b/>
          <w:color w:val="FF0000"/>
        </w:rPr>
      </w:pPr>
      <w:r w:rsidRPr="00402B9F">
        <w:rPr>
          <w:rFonts w:ascii="Arial" w:hAnsi="Arial" w:cs="Arial"/>
          <w:b/>
          <w:color w:val="FF0000"/>
        </w:rPr>
        <w:t xml:space="preserve">Comparison of viral sequences (ERVs) / explanation of </w:t>
      </w:r>
      <w:proofErr w:type="spellStart"/>
      <w:r w:rsidRPr="00402B9F">
        <w:rPr>
          <w:rFonts w:ascii="Arial" w:hAnsi="Arial" w:cs="Arial"/>
          <w:b/>
          <w:color w:val="FF0000"/>
        </w:rPr>
        <w:t>hybridisation</w:t>
      </w:r>
      <w:proofErr w:type="spellEnd"/>
      <w:r w:rsidRPr="00402B9F">
        <w:rPr>
          <w:rFonts w:ascii="Arial" w:hAnsi="Arial" w:cs="Arial"/>
          <w:b/>
          <w:color w:val="FF0000"/>
        </w:rPr>
        <w:t xml:space="preserve"> process</w:t>
      </w:r>
    </w:p>
    <w:p w14:paraId="695CE0FE" w14:textId="77777777" w:rsidR="00ED0CFC" w:rsidRDefault="00ED0CFC" w:rsidP="00ED0CFC">
      <w:pPr>
        <w:ind w:left="1287"/>
        <w:rPr>
          <w:rFonts w:ascii="Arial" w:hAnsi="Arial" w:cs="Arial"/>
        </w:rPr>
      </w:pPr>
    </w:p>
    <w:p w14:paraId="2B3054E5" w14:textId="77777777" w:rsidR="00ED0CFC" w:rsidRDefault="00ED0CFC" w:rsidP="00ED0CFC">
      <w:pPr>
        <w:ind w:left="1287"/>
        <w:rPr>
          <w:rFonts w:ascii="Arial" w:hAnsi="Arial" w:cs="Arial"/>
        </w:rPr>
      </w:pPr>
    </w:p>
    <w:p w14:paraId="78359D92" w14:textId="77777777" w:rsidR="00ED0CFC" w:rsidRPr="00C008D9" w:rsidRDefault="00ED0CFC" w:rsidP="00ED0CFC">
      <w:pPr>
        <w:numPr>
          <w:ilvl w:val="0"/>
          <w:numId w:val="4"/>
        </w:numPr>
        <w:spacing w:after="200" w:line="276" w:lineRule="auto"/>
        <w:contextualSpacing/>
        <w:rPr>
          <w:rFonts w:ascii="Arial" w:hAnsi="Arial" w:cs="Arial"/>
        </w:rPr>
      </w:pPr>
      <w:r>
        <w:rPr>
          <w:rFonts w:ascii="Arial" w:hAnsi="Arial" w:cs="Arial"/>
        </w:rPr>
        <w:t xml:space="preserve"> Explain how it could show evolutionary relationships between primates. </w:t>
      </w:r>
      <w:r w:rsidRPr="00C008D9">
        <w:rPr>
          <w:rFonts w:ascii="Arial" w:hAnsi="Arial" w:cs="Arial"/>
        </w:rPr>
        <w:t>(1 mark)</w:t>
      </w:r>
    </w:p>
    <w:p w14:paraId="3BEAD5B6" w14:textId="77777777" w:rsidR="00ED0CFC" w:rsidRDefault="00ED0CFC" w:rsidP="00ED0CFC">
      <w:pPr>
        <w:ind w:left="1287"/>
        <w:rPr>
          <w:rFonts w:ascii="Arial" w:hAnsi="Arial" w:cs="Arial"/>
          <w:b/>
          <w:color w:val="FF0000"/>
        </w:rPr>
      </w:pPr>
    </w:p>
    <w:p w14:paraId="3B1581B5" w14:textId="77777777" w:rsidR="00ED0CFC" w:rsidRPr="00402B9F" w:rsidRDefault="00ED0CFC" w:rsidP="00ED0CFC">
      <w:pPr>
        <w:ind w:left="1287"/>
        <w:rPr>
          <w:rFonts w:ascii="Arial" w:hAnsi="Arial" w:cs="Arial"/>
          <w:b/>
          <w:color w:val="FF0000"/>
        </w:rPr>
      </w:pPr>
      <w:r w:rsidRPr="00402B9F">
        <w:rPr>
          <w:rFonts w:ascii="Arial" w:hAnsi="Arial" w:cs="Arial"/>
          <w:b/>
          <w:color w:val="FF0000"/>
        </w:rPr>
        <w:t>More differences in DNA sequences means longer time since they diverged from a common ancestor / vice versa</w:t>
      </w:r>
    </w:p>
    <w:p w14:paraId="431DC762" w14:textId="77777777" w:rsidR="00ED0CFC" w:rsidRPr="00271178" w:rsidRDefault="00ED0CFC" w:rsidP="00ED0CFC">
      <w:pPr>
        <w:rPr>
          <w:rFonts w:ascii="Arial" w:hAnsi="Arial" w:cs="Arial"/>
        </w:rPr>
      </w:pPr>
    </w:p>
    <w:p w14:paraId="6876D124" w14:textId="77777777" w:rsidR="00ED0CFC" w:rsidRDefault="00ED0CFC" w:rsidP="00ED0CFC">
      <w:pPr>
        <w:numPr>
          <w:ilvl w:val="0"/>
          <w:numId w:val="3"/>
        </w:numPr>
        <w:spacing w:after="200" w:line="276" w:lineRule="auto"/>
        <w:ind w:left="567" w:hanging="567"/>
        <w:contextualSpacing/>
        <w:rPr>
          <w:rFonts w:ascii="Arial" w:hAnsi="Arial" w:cs="Arial"/>
        </w:rPr>
      </w:pPr>
      <w:proofErr w:type="spellStart"/>
      <w:r>
        <w:rPr>
          <w:rFonts w:ascii="Arial" w:hAnsi="Arial" w:cs="Arial"/>
        </w:rPr>
        <w:t>Palaeontologists</w:t>
      </w:r>
      <w:proofErr w:type="spellEnd"/>
      <w:r>
        <w:rPr>
          <w:rFonts w:ascii="Arial" w:hAnsi="Arial" w:cs="Arial"/>
        </w:rPr>
        <w:t xml:space="preserve"> are yet to find a common ancestor for chimpanzees and humans in the fossil record. It is thought to have lived between 5 and 7 million years ago.</w:t>
      </w:r>
    </w:p>
    <w:p w14:paraId="31424A6A" w14:textId="77777777" w:rsidR="00ED0CFC" w:rsidRDefault="00ED0CFC" w:rsidP="00ED0CFC">
      <w:pPr>
        <w:ind w:left="567"/>
        <w:rPr>
          <w:rFonts w:ascii="Arial" w:hAnsi="Arial" w:cs="Arial"/>
        </w:rPr>
      </w:pPr>
    </w:p>
    <w:p w14:paraId="572D9368" w14:textId="77777777" w:rsidR="00ED0CFC" w:rsidRDefault="00ED0CFC" w:rsidP="00ED0CFC">
      <w:pPr>
        <w:numPr>
          <w:ilvl w:val="0"/>
          <w:numId w:val="5"/>
        </w:numPr>
        <w:spacing w:after="200" w:line="276" w:lineRule="auto"/>
        <w:contextualSpacing/>
        <w:rPr>
          <w:rFonts w:ascii="Arial" w:hAnsi="Arial" w:cs="Arial"/>
        </w:rPr>
      </w:pPr>
      <w:r>
        <w:rPr>
          <w:rFonts w:ascii="Arial" w:hAnsi="Arial" w:cs="Arial"/>
        </w:rPr>
        <w:t xml:space="preserve">Suggest </w:t>
      </w:r>
      <w:r>
        <w:rPr>
          <w:rFonts w:ascii="Arial" w:hAnsi="Arial" w:cs="Arial"/>
          <w:b/>
        </w:rPr>
        <w:t xml:space="preserve">three </w:t>
      </w:r>
      <w:r>
        <w:rPr>
          <w:rFonts w:ascii="Arial" w:hAnsi="Arial" w:cs="Arial"/>
        </w:rPr>
        <w:t>reasons why such a fossil has been hard to find.</w:t>
      </w:r>
      <w:r>
        <w:rPr>
          <w:rFonts w:ascii="Arial" w:hAnsi="Arial" w:cs="Arial"/>
        </w:rPr>
        <w:tab/>
      </w:r>
      <w:r>
        <w:rPr>
          <w:rFonts w:ascii="Arial" w:hAnsi="Arial" w:cs="Arial"/>
        </w:rPr>
        <w:tab/>
        <w:t>(3 marks)</w:t>
      </w:r>
    </w:p>
    <w:p w14:paraId="0A7CE0E4" w14:textId="77777777" w:rsidR="00ED0CFC" w:rsidRDefault="00ED0CFC" w:rsidP="00ED0CFC">
      <w:pPr>
        <w:ind w:left="1287"/>
        <w:rPr>
          <w:rFonts w:ascii="Arial" w:hAnsi="Arial" w:cs="Arial"/>
        </w:rPr>
      </w:pPr>
    </w:p>
    <w:p w14:paraId="73CC31B7" w14:textId="77777777" w:rsidR="00ED0CFC" w:rsidRPr="00F43D6C" w:rsidRDefault="00ED0CFC" w:rsidP="00ED0CFC">
      <w:pPr>
        <w:ind w:left="1287"/>
        <w:rPr>
          <w:rFonts w:ascii="Arial" w:hAnsi="Arial" w:cs="Arial"/>
          <w:b/>
          <w:color w:val="FF0000"/>
        </w:rPr>
      </w:pPr>
      <w:r w:rsidRPr="00F43D6C">
        <w:rPr>
          <w:rFonts w:ascii="Arial" w:hAnsi="Arial" w:cs="Arial"/>
          <w:b/>
          <w:color w:val="FF0000"/>
        </w:rPr>
        <w:t>Any 3</w:t>
      </w:r>
    </w:p>
    <w:p w14:paraId="7B9C1DBB" w14:textId="77777777" w:rsidR="00ED0CFC" w:rsidRPr="00F43D6C" w:rsidRDefault="00ED0CFC" w:rsidP="00ED0CFC">
      <w:pPr>
        <w:numPr>
          <w:ilvl w:val="0"/>
          <w:numId w:val="7"/>
        </w:numPr>
        <w:spacing w:after="200" w:line="276" w:lineRule="auto"/>
        <w:contextualSpacing/>
        <w:rPr>
          <w:rFonts w:ascii="Arial" w:hAnsi="Arial" w:cs="Arial"/>
          <w:b/>
          <w:color w:val="FF0000"/>
        </w:rPr>
      </w:pPr>
      <w:r w:rsidRPr="00F43D6C">
        <w:rPr>
          <w:rFonts w:ascii="Arial" w:hAnsi="Arial" w:cs="Arial"/>
          <w:b/>
          <w:color w:val="FF0000"/>
        </w:rPr>
        <w:t xml:space="preserve">Conditions for </w:t>
      </w:r>
      <w:proofErr w:type="spellStart"/>
      <w:r w:rsidRPr="00F43D6C">
        <w:rPr>
          <w:rFonts w:ascii="Arial" w:hAnsi="Arial" w:cs="Arial"/>
          <w:b/>
          <w:color w:val="FF0000"/>
        </w:rPr>
        <w:t>fossilisation</w:t>
      </w:r>
      <w:proofErr w:type="spellEnd"/>
      <w:r w:rsidRPr="00F43D6C">
        <w:rPr>
          <w:rFonts w:ascii="Arial" w:hAnsi="Arial" w:cs="Arial"/>
          <w:b/>
          <w:color w:val="FF0000"/>
        </w:rPr>
        <w:t xml:space="preserve"> has not been met (no fossil)</w:t>
      </w:r>
    </w:p>
    <w:p w14:paraId="2F2D90A3" w14:textId="77777777" w:rsidR="00ED0CFC" w:rsidRPr="00F43D6C" w:rsidRDefault="00ED0CFC" w:rsidP="00ED0CFC">
      <w:pPr>
        <w:numPr>
          <w:ilvl w:val="0"/>
          <w:numId w:val="7"/>
        </w:numPr>
        <w:spacing w:after="200" w:line="276" w:lineRule="auto"/>
        <w:contextualSpacing/>
        <w:rPr>
          <w:rFonts w:ascii="Arial" w:hAnsi="Arial" w:cs="Arial"/>
          <w:b/>
          <w:color w:val="FF0000"/>
        </w:rPr>
      </w:pPr>
      <w:r w:rsidRPr="00F43D6C">
        <w:rPr>
          <w:rFonts w:ascii="Arial" w:hAnsi="Arial" w:cs="Arial"/>
          <w:b/>
          <w:color w:val="FF0000"/>
        </w:rPr>
        <w:t>Inaccessible location / buried too deep in the ground</w:t>
      </w:r>
    </w:p>
    <w:p w14:paraId="021280E1" w14:textId="77777777" w:rsidR="00ED0CFC" w:rsidRPr="00F43D6C" w:rsidRDefault="00ED0CFC" w:rsidP="00ED0CFC">
      <w:pPr>
        <w:numPr>
          <w:ilvl w:val="0"/>
          <w:numId w:val="7"/>
        </w:numPr>
        <w:spacing w:after="200" w:line="276" w:lineRule="auto"/>
        <w:contextualSpacing/>
        <w:rPr>
          <w:rFonts w:ascii="Arial" w:hAnsi="Arial" w:cs="Arial"/>
          <w:b/>
          <w:color w:val="FF0000"/>
        </w:rPr>
      </w:pPr>
      <w:r w:rsidRPr="00F43D6C">
        <w:rPr>
          <w:rFonts w:ascii="Arial" w:hAnsi="Arial" w:cs="Arial"/>
          <w:b/>
          <w:color w:val="FF0000"/>
        </w:rPr>
        <w:t>Destroyed by human / geological activity (</w:t>
      </w:r>
      <w:proofErr w:type="spellStart"/>
      <w:r w:rsidRPr="00F43D6C">
        <w:rPr>
          <w:rFonts w:ascii="Arial" w:hAnsi="Arial" w:cs="Arial"/>
          <w:b/>
          <w:color w:val="FF0000"/>
        </w:rPr>
        <w:t>eg</w:t>
      </w:r>
      <w:proofErr w:type="spellEnd"/>
      <w:r w:rsidRPr="00F43D6C">
        <w:rPr>
          <w:rFonts w:ascii="Arial" w:hAnsi="Arial" w:cs="Arial"/>
          <w:b/>
          <w:color w:val="FF0000"/>
        </w:rPr>
        <w:t xml:space="preserve"> folding, volcanic)</w:t>
      </w:r>
    </w:p>
    <w:p w14:paraId="1AE6EC0A" w14:textId="77777777" w:rsidR="00ED0CFC" w:rsidRPr="00F43D6C" w:rsidRDefault="00ED0CFC" w:rsidP="00ED0CFC">
      <w:pPr>
        <w:numPr>
          <w:ilvl w:val="0"/>
          <w:numId w:val="7"/>
        </w:numPr>
        <w:spacing w:after="200" w:line="276" w:lineRule="auto"/>
        <w:contextualSpacing/>
        <w:rPr>
          <w:rFonts w:ascii="Arial" w:hAnsi="Arial" w:cs="Arial"/>
          <w:b/>
          <w:color w:val="FF0000"/>
        </w:rPr>
      </w:pPr>
      <w:r w:rsidRPr="00F43D6C">
        <w:rPr>
          <w:rFonts w:ascii="Arial" w:hAnsi="Arial" w:cs="Arial"/>
          <w:b/>
          <w:color w:val="FF0000"/>
        </w:rPr>
        <w:t>Unable to date fossil as it does not meet limitations</w:t>
      </w:r>
    </w:p>
    <w:p w14:paraId="27FA0D3C" w14:textId="77777777" w:rsidR="00ED0CFC" w:rsidRPr="00F43D6C" w:rsidRDefault="00ED0CFC" w:rsidP="00ED0CFC">
      <w:pPr>
        <w:numPr>
          <w:ilvl w:val="0"/>
          <w:numId w:val="7"/>
        </w:numPr>
        <w:spacing w:after="200" w:line="276" w:lineRule="auto"/>
        <w:contextualSpacing/>
        <w:rPr>
          <w:rFonts w:ascii="Arial" w:hAnsi="Arial" w:cs="Arial"/>
          <w:b/>
          <w:color w:val="FF0000"/>
        </w:rPr>
      </w:pPr>
      <w:r w:rsidRPr="00F43D6C">
        <w:rPr>
          <w:rFonts w:ascii="Arial" w:hAnsi="Arial" w:cs="Arial"/>
          <w:b/>
          <w:color w:val="FF0000"/>
        </w:rPr>
        <w:t>Fossil too fragmented</w:t>
      </w:r>
    </w:p>
    <w:p w14:paraId="3EDA79DC" w14:textId="77777777" w:rsidR="00ED0CFC" w:rsidRPr="00F43D6C" w:rsidRDefault="00ED0CFC" w:rsidP="00ED0CFC">
      <w:pPr>
        <w:numPr>
          <w:ilvl w:val="0"/>
          <w:numId w:val="7"/>
        </w:numPr>
        <w:spacing w:after="200" w:line="276" w:lineRule="auto"/>
        <w:contextualSpacing/>
        <w:rPr>
          <w:rFonts w:ascii="Arial" w:hAnsi="Arial" w:cs="Arial"/>
          <w:b/>
          <w:color w:val="FF0000"/>
        </w:rPr>
      </w:pPr>
      <w:r w:rsidRPr="00F43D6C">
        <w:rPr>
          <w:rFonts w:ascii="Arial" w:hAnsi="Arial" w:cs="Arial"/>
          <w:b/>
          <w:color w:val="FF0000"/>
        </w:rPr>
        <w:t>Scientists disagree with interpretation of fossils</w:t>
      </w:r>
    </w:p>
    <w:p w14:paraId="5E81B633" w14:textId="77777777" w:rsidR="00ED0CFC" w:rsidRDefault="00ED0CFC" w:rsidP="00ED0CFC">
      <w:pPr>
        <w:ind w:left="2007"/>
        <w:rPr>
          <w:rFonts w:ascii="Arial" w:hAnsi="Arial" w:cs="Arial"/>
        </w:rPr>
      </w:pPr>
    </w:p>
    <w:p w14:paraId="3137B518" w14:textId="77777777" w:rsidR="00ED0CFC" w:rsidRDefault="00ED0CFC" w:rsidP="00ED0CFC">
      <w:pPr>
        <w:ind w:left="2007"/>
        <w:rPr>
          <w:rFonts w:ascii="Arial" w:hAnsi="Arial" w:cs="Arial"/>
        </w:rPr>
      </w:pPr>
    </w:p>
    <w:p w14:paraId="412B2925" w14:textId="77777777" w:rsidR="00ED0CFC" w:rsidRDefault="00ED0CFC" w:rsidP="00ED0CFC">
      <w:pPr>
        <w:numPr>
          <w:ilvl w:val="0"/>
          <w:numId w:val="5"/>
        </w:numPr>
        <w:spacing w:after="200" w:line="276" w:lineRule="auto"/>
        <w:contextualSpacing/>
        <w:rPr>
          <w:rFonts w:ascii="Arial" w:hAnsi="Arial" w:cs="Arial"/>
        </w:rPr>
      </w:pPr>
      <w:r>
        <w:rPr>
          <w:rFonts w:ascii="Arial" w:hAnsi="Arial" w:cs="Arial"/>
        </w:rPr>
        <w:t xml:space="preserve"> A scientist who is completing excavations in Eastern Africa unearths a fossil he believes is the ‘missing link’ between chimpanzees and humans. If this is true, explain why C-14 dating would be of little use in this scenario.</w:t>
      </w:r>
      <w:r>
        <w:rPr>
          <w:rFonts w:ascii="Arial" w:hAnsi="Arial" w:cs="Arial"/>
        </w:rPr>
        <w:tab/>
      </w:r>
      <w:r>
        <w:rPr>
          <w:rFonts w:ascii="Arial" w:hAnsi="Arial" w:cs="Arial"/>
        </w:rPr>
        <w:tab/>
      </w:r>
      <w:r>
        <w:rPr>
          <w:rFonts w:ascii="Arial" w:hAnsi="Arial" w:cs="Arial"/>
        </w:rPr>
        <w:tab/>
        <w:t>(2 marks)</w:t>
      </w:r>
    </w:p>
    <w:p w14:paraId="2FD63899" w14:textId="77777777" w:rsidR="00ED0CFC" w:rsidRDefault="00ED0CFC" w:rsidP="00ED0CFC">
      <w:pPr>
        <w:ind w:left="1287"/>
        <w:rPr>
          <w:rFonts w:ascii="Arial" w:hAnsi="Arial" w:cs="Arial"/>
        </w:rPr>
      </w:pPr>
    </w:p>
    <w:p w14:paraId="48461C59" w14:textId="77777777" w:rsidR="00ED0CFC" w:rsidRPr="003D4C1F" w:rsidRDefault="00ED0CFC" w:rsidP="00ED0CFC">
      <w:pPr>
        <w:ind w:left="1287"/>
        <w:rPr>
          <w:rFonts w:ascii="Arial" w:hAnsi="Arial" w:cs="Arial"/>
          <w:b/>
          <w:color w:val="FF0000"/>
        </w:rPr>
      </w:pPr>
      <w:r w:rsidRPr="003D4C1F">
        <w:rPr>
          <w:rFonts w:ascii="Arial" w:hAnsi="Arial" w:cs="Arial"/>
          <w:b/>
          <w:color w:val="FF0000"/>
        </w:rPr>
        <w:t>Fossil is older than 60 000 years / too old</w:t>
      </w:r>
    </w:p>
    <w:p w14:paraId="44BA6935" w14:textId="77777777" w:rsidR="00ED0CFC" w:rsidRPr="003D4C1F" w:rsidRDefault="00ED0CFC" w:rsidP="00ED0CFC">
      <w:pPr>
        <w:ind w:left="1287"/>
        <w:rPr>
          <w:rFonts w:ascii="Arial" w:hAnsi="Arial" w:cs="Arial"/>
          <w:b/>
          <w:color w:val="FF0000"/>
        </w:rPr>
      </w:pPr>
      <w:r w:rsidRPr="003D4C1F">
        <w:rPr>
          <w:rFonts w:ascii="Arial" w:hAnsi="Arial" w:cs="Arial"/>
          <w:b/>
          <w:color w:val="FF0000"/>
        </w:rPr>
        <w:t>Not enough C-14 remaining in fossil to provide accurate date</w:t>
      </w:r>
    </w:p>
    <w:p w14:paraId="3E62FF27" w14:textId="77777777" w:rsidR="00ED0CFC" w:rsidRPr="00ED0CFC" w:rsidRDefault="00ED0CFC" w:rsidP="00ED0CFC">
      <w:pPr>
        <w:rPr>
          <w:rFonts w:ascii="Arial" w:hAnsi="Arial" w:cs="Arial"/>
          <w:b/>
        </w:rPr>
      </w:pPr>
      <w:r>
        <w:rPr>
          <w:rFonts w:ascii="Arial" w:hAnsi="Arial" w:cs="Arial"/>
          <w:b/>
        </w:rPr>
        <w:lastRenderedPageBreak/>
        <w:t>Question 41</w:t>
      </w:r>
      <w:bookmarkStart w:id="0" w:name="_GoBack"/>
      <w:bookmarkEnd w:id="0"/>
    </w:p>
    <w:p w14:paraId="76E36065" w14:textId="77777777" w:rsidR="00ED0CFC" w:rsidRPr="00342673" w:rsidRDefault="00ED0CFC" w:rsidP="00ED0CFC">
      <w:pPr>
        <w:rPr>
          <w:rFonts w:ascii="Arial" w:hAnsi="Arial" w:cs="Arial"/>
        </w:rPr>
      </w:pPr>
      <w:r w:rsidRPr="00342673">
        <w:rPr>
          <w:rFonts w:ascii="Arial" w:hAnsi="Arial" w:cs="Arial"/>
        </w:rPr>
        <w:t xml:space="preserve">The HEXA gene codes for an enzyme that breaks down lipids found within cells, mostly in the central nervous system. If both alleles for this gene are mutated, the individual will suffer from a fatal disease called </w:t>
      </w:r>
      <w:proofErr w:type="spellStart"/>
      <w:r w:rsidRPr="00342673">
        <w:rPr>
          <w:rFonts w:ascii="Arial" w:hAnsi="Arial" w:cs="Arial"/>
        </w:rPr>
        <w:t>Tay</w:t>
      </w:r>
      <w:proofErr w:type="spellEnd"/>
      <w:r w:rsidRPr="00342673">
        <w:rPr>
          <w:rFonts w:ascii="Arial" w:hAnsi="Arial" w:cs="Arial"/>
        </w:rPr>
        <w:t xml:space="preserve">-Sachs. </w:t>
      </w:r>
    </w:p>
    <w:p w14:paraId="0BF5EBBF" w14:textId="77777777" w:rsidR="00ED0CFC" w:rsidRDefault="00ED0CFC" w:rsidP="00ED0CFC">
      <w:pPr>
        <w:rPr>
          <w:rFonts w:ascii="Arial" w:hAnsi="Arial" w:cs="Arial"/>
        </w:rPr>
      </w:pPr>
    </w:p>
    <w:p w14:paraId="7461A4F9" w14:textId="77777777" w:rsidR="00ED0CFC" w:rsidRDefault="00ED0CFC" w:rsidP="00ED0CFC">
      <w:pPr>
        <w:numPr>
          <w:ilvl w:val="0"/>
          <w:numId w:val="9"/>
        </w:numPr>
        <w:spacing w:after="200" w:line="276" w:lineRule="auto"/>
        <w:ind w:left="567" w:hanging="567"/>
        <w:contextualSpacing/>
        <w:rPr>
          <w:rFonts w:ascii="Arial" w:hAnsi="Arial" w:cs="Arial"/>
          <w:b/>
        </w:rPr>
      </w:pPr>
      <w:r w:rsidRPr="00DD278F">
        <w:rPr>
          <w:rFonts w:ascii="Arial" w:hAnsi="Arial" w:cs="Arial"/>
        </w:rPr>
        <w:t>In Australia, the frequency of the mutated allele is very low, about 1 in 300. In the Ashkenazi Jew population, however, the frequency is about 1 in 26.</w:t>
      </w:r>
    </w:p>
    <w:p w14:paraId="6102D333" w14:textId="77777777" w:rsidR="00ED0CFC" w:rsidRPr="00DD278F" w:rsidRDefault="00ED0CFC" w:rsidP="00ED0CFC">
      <w:pPr>
        <w:ind w:left="567"/>
        <w:rPr>
          <w:rFonts w:ascii="Arial" w:hAnsi="Arial" w:cs="Arial"/>
          <w:b/>
        </w:rPr>
      </w:pPr>
      <w:r>
        <w:rPr>
          <w:rFonts w:ascii="Arial" w:hAnsi="Arial" w:cs="Arial"/>
        </w:rPr>
        <w:t xml:space="preserve">Explain </w:t>
      </w:r>
      <w:r w:rsidRPr="00A34700">
        <w:rPr>
          <w:rFonts w:ascii="Arial" w:hAnsi="Arial" w:cs="Arial"/>
          <w:b/>
        </w:rPr>
        <w:t>two</w:t>
      </w:r>
      <w:r w:rsidRPr="00DD278F">
        <w:rPr>
          <w:rFonts w:ascii="Arial" w:hAnsi="Arial" w:cs="Arial"/>
        </w:rPr>
        <w:t xml:space="preserve"> evolutionary mechanisms that scientists reason could be the cause for such different gene pools.</w:t>
      </w:r>
    </w:p>
    <w:p w14:paraId="446D3759" w14:textId="77777777" w:rsidR="00ED0CFC" w:rsidRDefault="00ED0CFC" w:rsidP="00ED0CFC">
      <w:pPr>
        <w:jc w:val="right"/>
        <w:rPr>
          <w:rFonts w:ascii="Arial" w:hAnsi="Arial" w:cs="Arial"/>
        </w:rPr>
      </w:pPr>
      <w:r>
        <w:rPr>
          <w:rFonts w:ascii="Arial" w:hAnsi="Arial" w:cs="Arial"/>
        </w:rPr>
        <w:t>(7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12"/>
        <w:gridCol w:w="2330"/>
      </w:tblGrid>
      <w:tr w:rsidR="00ED0CFC" w:rsidRPr="008A4DD7" w14:paraId="3D85971A" w14:textId="77777777" w:rsidTr="00C4537F">
        <w:tc>
          <w:tcPr>
            <w:tcW w:w="6912" w:type="dxa"/>
            <w:shd w:val="clear" w:color="auto" w:fill="auto"/>
          </w:tcPr>
          <w:p w14:paraId="2CF139C9" w14:textId="77777777" w:rsidR="00ED0CFC" w:rsidRPr="0077269D" w:rsidRDefault="00ED0CFC" w:rsidP="00C4537F">
            <w:pPr>
              <w:jc w:val="center"/>
              <w:rPr>
                <w:rFonts w:ascii="Arial" w:hAnsi="Arial" w:cs="Arial"/>
                <w:b/>
              </w:rPr>
            </w:pPr>
            <w:r w:rsidRPr="0077269D">
              <w:rPr>
                <w:rFonts w:ascii="Arial" w:hAnsi="Arial" w:cs="Arial"/>
                <w:b/>
              </w:rPr>
              <w:t>Description</w:t>
            </w:r>
          </w:p>
        </w:tc>
        <w:tc>
          <w:tcPr>
            <w:tcW w:w="2330" w:type="dxa"/>
            <w:shd w:val="clear" w:color="auto" w:fill="auto"/>
          </w:tcPr>
          <w:p w14:paraId="3D428F70" w14:textId="77777777" w:rsidR="00ED0CFC" w:rsidRPr="0077269D" w:rsidRDefault="00ED0CFC" w:rsidP="00C4537F">
            <w:pPr>
              <w:jc w:val="center"/>
              <w:rPr>
                <w:rFonts w:ascii="Arial" w:hAnsi="Arial" w:cs="Arial"/>
                <w:b/>
              </w:rPr>
            </w:pPr>
            <w:r w:rsidRPr="0077269D">
              <w:rPr>
                <w:rFonts w:ascii="Arial" w:hAnsi="Arial" w:cs="Arial"/>
                <w:b/>
              </w:rPr>
              <w:t>Marks</w:t>
            </w:r>
          </w:p>
        </w:tc>
      </w:tr>
      <w:tr w:rsidR="00ED0CFC" w14:paraId="3E22337F" w14:textId="77777777" w:rsidTr="00C4537F">
        <w:tc>
          <w:tcPr>
            <w:tcW w:w="6912" w:type="dxa"/>
            <w:shd w:val="clear" w:color="auto" w:fill="auto"/>
          </w:tcPr>
          <w:p w14:paraId="49028B00" w14:textId="77777777" w:rsidR="00ED0CFC" w:rsidRPr="0077269D" w:rsidRDefault="00ED0CFC" w:rsidP="00C4537F">
            <w:pPr>
              <w:rPr>
                <w:rFonts w:ascii="Arial" w:hAnsi="Arial" w:cs="Arial"/>
                <w:color w:val="FF0000"/>
              </w:rPr>
            </w:pPr>
            <w:r w:rsidRPr="0077269D">
              <w:rPr>
                <w:rFonts w:ascii="Arial" w:hAnsi="Arial" w:cs="Arial"/>
                <w:color w:val="FF0000"/>
              </w:rPr>
              <w:t xml:space="preserve">Random Genetic Drift </w:t>
            </w:r>
          </w:p>
        </w:tc>
        <w:tc>
          <w:tcPr>
            <w:tcW w:w="2330" w:type="dxa"/>
            <w:vMerge w:val="restart"/>
            <w:shd w:val="clear" w:color="auto" w:fill="auto"/>
            <w:vAlign w:val="center"/>
          </w:tcPr>
          <w:p w14:paraId="019B4E94" w14:textId="77777777" w:rsidR="00ED0CFC" w:rsidRPr="0077269D" w:rsidRDefault="00ED0CFC" w:rsidP="00C4537F">
            <w:pPr>
              <w:jc w:val="center"/>
              <w:rPr>
                <w:rFonts w:ascii="Arial" w:hAnsi="Arial" w:cs="Arial"/>
              </w:rPr>
            </w:pPr>
            <w:r w:rsidRPr="0077269D">
              <w:rPr>
                <w:rFonts w:ascii="Arial" w:hAnsi="Arial" w:cs="Arial"/>
              </w:rPr>
              <w:t>1-7</w:t>
            </w:r>
          </w:p>
        </w:tc>
      </w:tr>
      <w:tr w:rsidR="00ED0CFC" w14:paraId="14EAE1E4" w14:textId="77777777" w:rsidTr="00C4537F">
        <w:tc>
          <w:tcPr>
            <w:tcW w:w="6912" w:type="dxa"/>
            <w:shd w:val="clear" w:color="auto" w:fill="auto"/>
          </w:tcPr>
          <w:p w14:paraId="411E5DAA" w14:textId="77777777" w:rsidR="00ED0CFC" w:rsidRPr="0077269D" w:rsidRDefault="00ED0CFC" w:rsidP="00ED0CFC">
            <w:pPr>
              <w:numPr>
                <w:ilvl w:val="0"/>
                <w:numId w:val="8"/>
              </w:numPr>
              <w:spacing w:after="0" w:line="240" w:lineRule="auto"/>
              <w:ind w:left="284" w:hanging="284"/>
              <w:contextualSpacing/>
              <w:rPr>
                <w:rFonts w:ascii="Arial" w:hAnsi="Arial" w:cs="Arial"/>
                <w:color w:val="FF0000"/>
              </w:rPr>
            </w:pPr>
            <w:r>
              <w:rPr>
                <w:rFonts w:ascii="Arial" w:hAnsi="Arial" w:cs="Arial"/>
                <w:color w:val="FF0000"/>
              </w:rPr>
              <w:t>Small population</w:t>
            </w:r>
          </w:p>
        </w:tc>
        <w:tc>
          <w:tcPr>
            <w:tcW w:w="2330" w:type="dxa"/>
            <w:vMerge/>
            <w:shd w:val="clear" w:color="auto" w:fill="auto"/>
          </w:tcPr>
          <w:p w14:paraId="44FC0F7C" w14:textId="77777777" w:rsidR="00ED0CFC" w:rsidRPr="0077269D" w:rsidRDefault="00ED0CFC" w:rsidP="00C4537F">
            <w:pPr>
              <w:rPr>
                <w:rFonts w:ascii="Arial" w:hAnsi="Arial" w:cs="Arial"/>
              </w:rPr>
            </w:pPr>
          </w:p>
        </w:tc>
      </w:tr>
      <w:tr w:rsidR="00ED0CFC" w14:paraId="1155FD09" w14:textId="77777777" w:rsidTr="00C4537F">
        <w:tc>
          <w:tcPr>
            <w:tcW w:w="6912" w:type="dxa"/>
            <w:shd w:val="clear" w:color="auto" w:fill="auto"/>
          </w:tcPr>
          <w:p w14:paraId="11E89324" w14:textId="77777777" w:rsidR="00ED0CFC" w:rsidRPr="0077269D" w:rsidRDefault="00ED0CFC" w:rsidP="00ED0CFC">
            <w:pPr>
              <w:numPr>
                <w:ilvl w:val="0"/>
                <w:numId w:val="8"/>
              </w:numPr>
              <w:spacing w:after="0" w:line="240" w:lineRule="auto"/>
              <w:ind w:left="284" w:hanging="284"/>
              <w:contextualSpacing/>
              <w:rPr>
                <w:rFonts w:ascii="Arial" w:hAnsi="Arial" w:cs="Arial"/>
                <w:color w:val="FF0000"/>
              </w:rPr>
            </w:pPr>
            <w:r w:rsidRPr="0077269D">
              <w:rPr>
                <w:rFonts w:ascii="Arial" w:hAnsi="Arial" w:cs="Arial"/>
                <w:color w:val="FF0000"/>
              </w:rPr>
              <w:t>Increase in frequency due to chance</w:t>
            </w:r>
          </w:p>
        </w:tc>
        <w:tc>
          <w:tcPr>
            <w:tcW w:w="2330" w:type="dxa"/>
            <w:vMerge/>
            <w:shd w:val="clear" w:color="auto" w:fill="auto"/>
          </w:tcPr>
          <w:p w14:paraId="22617F1B" w14:textId="77777777" w:rsidR="00ED0CFC" w:rsidRPr="0077269D" w:rsidRDefault="00ED0CFC" w:rsidP="00C4537F">
            <w:pPr>
              <w:rPr>
                <w:rFonts w:ascii="Arial" w:hAnsi="Arial" w:cs="Arial"/>
              </w:rPr>
            </w:pPr>
          </w:p>
        </w:tc>
      </w:tr>
      <w:tr w:rsidR="00ED0CFC" w14:paraId="4D3A876A" w14:textId="77777777" w:rsidTr="00C4537F">
        <w:tc>
          <w:tcPr>
            <w:tcW w:w="6912" w:type="dxa"/>
            <w:shd w:val="clear" w:color="auto" w:fill="auto"/>
          </w:tcPr>
          <w:p w14:paraId="2AD90E06" w14:textId="77777777" w:rsidR="00ED0CFC" w:rsidRPr="0077269D" w:rsidRDefault="00ED0CFC" w:rsidP="00ED0CFC">
            <w:pPr>
              <w:numPr>
                <w:ilvl w:val="0"/>
                <w:numId w:val="8"/>
              </w:numPr>
              <w:spacing w:after="0" w:line="240" w:lineRule="auto"/>
              <w:ind w:left="284" w:hanging="284"/>
              <w:contextualSpacing/>
              <w:rPr>
                <w:rFonts w:ascii="Arial" w:hAnsi="Arial" w:cs="Arial"/>
                <w:color w:val="FF0000"/>
              </w:rPr>
            </w:pPr>
            <w:r w:rsidRPr="0077269D">
              <w:rPr>
                <w:rFonts w:ascii="Arial" w:hAnsi="Arial" w:cs="Arial"/>
                <w:color w:val="FF0000"/>
              </w:rPr>
              <w:t xml:space="preserve">Likely as Ashkenazi Jews are </w:t>
            </w:r>
            <w:r>
              <w:rPr>
                <w:rFonts w:ascii="Arial" w:hAnsi="Arial" w:cs="Arial"/>
                <w:color w:val="FF0000"/>
              </w:rPr>
              <w:t>(</w:t>
            </w:r>
            <w:r w:rsidRPr="0077269D">
              <w:rPr>
                <w:rFonts w:ascii="Arial" w:hAnsi="Arial" w:cs="Arial"/>
                <w:color w:val="FF0000"/>
              </w:rPr>
              <w:t>a small and</w:t>
            </w:r>
            <w:r>
              <w:rPr>
                <w:rFonts w:ascii="Arial" w:hAnsi="Arial" w:cs="Arial"/>
                <w:color w:val="FF0000"/>
              </w:rPr>
              <w:t xml:space="preserve">) </w:t>
            </w:r>
            <w:r w:rsidRPr="0077269D">
              <w:rPr>
                <w:rFonts w:ascii="Arial" w:hAnsi="Arial" w:cs="Arial"/>
                <w:color w:val="FF0000"/>
              </w:rPr>
              <w:t>reproductively isolated population</w:t>
            </w:r>
          </w:p>
        </w:tc>
        <w:tc>
          <w:tcPr>
            <w:tcW w:w="2330" w:type="dxa"/>
            <w:vMerge/>
            <w:shd w:val="clear" w:color="auto" w:fill="auto"/>
          </w:tcPr>
          <w:p w14:paraId="63FBC828" w14:textId="77777777" w:rsidR="00ED0CFC" w:rsidRPr="0077269D" w:rsidRDefault="00ED0CFC" w:rsidP="00C4537F">
            <w:pPr>
              <w:rPr>
                <w:rFonts w:ascii="Arial" w:hAnsi="Arial" w:cs="Arial"/>
              </w:rPr>
            </w:pPr>
          </w:p>
        </w:tc>
      </w:tr>
      <w:tr w:rsidR="00ED0CFC" w14:paraId="04EE6885" w14:textId="77777777" w:rsidTr="00C4537F">
        <w:tc>
          <w:tcPr>
            <w:tcW w:w="6912" w:type="dxa"/>
            <w:shd w:val="clear" w:color="auto" w:fill="auto"/>
          </w:tcPr>
          <w:p w14:paraId="5969C207" w14:textId="77777777" w:rsidR="00ED0CFC" w:rsidRPr="0077269D" w:rsidRDefault="00ED0CFC" w:rsidP="00C4537F">
            <w:pPr>
              <w:ind w:left="284" w:hanging="284"/>
              <w:rPr>
                <w:rFonts w:ascii="Arial" w:hAnsi="Arial" w:cs="Arial"/>
                <w:color w:val="FF0000"/>
              </w:rPr>
            </w:pPr>
            <w:r w:rsidRPr="0077269D">
              <w:rPr>
                <w:rFonts w:ascii="Arial" w:hAnsi="Arial" w:cs="Arial"/>
                <w:color w:val="FF0000"/>
              </w:rPr>
              <w:t xml:space="preserve">Natural Selection </w:t>
            </w:r>
          </w:p>
        </w:tc>
        <w:tc>
          <w:tcPr>
            <w:tcW w:w="2330" w:type="dxa"/>
            <w:vMerge/>
            <w:shd w:val="clear" w:color="auto" w:fill="auto"/>
          </w:tcPr>
          <w:p w14:paraId="49455C30" w14:textId="77777777" w:rsidR="00ED0CFC" w:rsidRPr="0077269D" w:rsidRDefault="00ED0CFC" w:rsidP="00C4537F">
            <w:pPr>
              <w:rPr>
                <w:rFonts w:ascii="Arial" w:hAnsi="Arial" w:cs="Arial"/>
              </w:rPr>
            </w:pPr>
          </w:p>
        </w:tc>
      </w:tr>
      <w:tr w:rsidR="00ED0CFC" w14:paraId="55D0500A" w14:textId="77777777" w:rsidTr="00C4537F">
        <w:tc>
          <w:tcPr>
            <w:tcW w:w="6912" w:type="dxa"/>
            <w:shd w:val="clear" w:color="auto" w:fill="auto"/>
          </w:tcPr>
          <w:p w14:paraId="492C69F1" w14:textId="77777777" w:rsidR="00ED0CFC" w:rsidRPr="0077269D" w:rsidRDefault="00ED0CFC" w:rsidP="00ED0CFC">
            <w:pPr>
              <w:numPr>
                <w:ilvl w:val="0"/>
                <w:numId w:val="8"/>
              </w:numPr>
              <w:spacing w:after="0" w:line="240" w:lineRule="auto"/>
              <w:ind w:left="284" w:hanging="284"/>
              <w:contextualSpacing/>
              <w:rPr>
                <w:rFonts w:ascii="Arial" w:hAnsi="Arial" w:cs="Arial"/>
                <w:color w:val="FF0000"/>
              </w:rPr>
            </w:pPr>
            <w:r w:rsidRPr="0077269D">
              <w:rPr>
                <w:rFonts w:ascii="Arial" w:hAnsi="Arial" w:cs="Arial"/>
                <w:color w:val="FF0000"/>
              </w:rPr>
              <w:t>Carrier / heterozygote survival advantage</w:t>
            </w:r>
          </w:p>
        </w:tc>
        <w:tc>
          <w:tcPr>
            <w:tcW w:w="2330" w:type="dxa"/>
            <w:vMerge/>
            <w:shd w:val="clear" w:color="auto" w:fill="auto"/>
          </w:tcPr>
          <w:p w14:paraId="47E92229" w14:textId="77777777" w:rsidR="00ED0CFC" w:rsidRPr="0077269D" w:rsidRDefault="00ED0CFC" w:rsidP="00C4537F">
            <w:pPr>
              <w:rPr>
                <w:rFonts w:ascii="Arial" w:hAnsi="Arial" w:cs="Arial"/>
              </w:rPr>
            </w:pPr>
          </w:p>
        </w:tc>
      </w:tr>
      <w:tr w:rsidR="00ED0CFC" w14:paraId="3CF17FC0" w14:textId="77777777" w:rsidTr="00C4537F">
        <w:tc>
          <w:tcPr>
            <w:tcW w:w="6912" w:type="dxa"/>
            <w:shd w:val="clear" w:color="auto" w:fill="auto"/>
          </w:tcPr>
          <w:p w14:paraId="339B84F9" w14:textId="77777777" w:rsidR="00ED0CFC" w:rsidRPr="0077269D" w:rsidRDefault="00ED0CFC" w:rsidP="00ED0CFC">
            <w:pPr>
              <w:numPr>
                <w:ilvl w:val="0"/>
                <w:numId w:val="8"/>
              </w:numPr>
              <w:spacing w:after="0" w:line="240" w:lineRule="auto"/>
              <w:ind w:left="284" w:hanging="284"/>
              <w:contextualSpacing/>
              <w:rPr>
                <w:rFonts w:ascii="Arial" w:hAnsi="Arial" w:cs="Arial"/>
                <w:color w:val="FF0000"/>
              </w:rPr>
            </w:pPr>
            <w:r w:rsidRPr="0077269D">
              <w:rPr>
                <w:rFonts w:ascii="Arial" w:hAnsi="Arial" w:cs="Arial"/>
                <w:color w:val="FF0000"/>
              </w:rPr>
              <w:t>Increased resistance to tuberculosis</w:t>
            </w:r>
          </w:p>
        </w:tc>
        <w:tc>
          <w:tcPr>
            <w:tcW w:w="2330" w:type="dxa"/>
            <w:vMerge/>
            <w:shd w:val="clear" w:color="auto" w:fill="auto"/>
          </w:tcPr>
          <w:p w14:paraId="7049092A" w14:textId="77777777" w:rsidR="00ED0CFC" w:rsidRPr="0077269D" w:rsidRDefault="00ED0CFC" w:rsidP="00C4537F">
            <w:pPr>
              <w:rPr>
                <w:rFonts w:ascii="Arial" w:hAnsi="Arial" w:cs="Arial"/>
              </w:rPr>
            </w:pPr>
          </w:p>
        </w:tc>
      </w:tr>
      <w:tr w:rsidR="00ED0CFC" w14:paraId="798960AF" w14:textId="77777777" w:rsidTr="00C4537F">
        <w:tc>
          <w:tcPr>
            <w:tcW w:w="6912" w:type="dxa"/>
            <w:shd w:val="clear" w:color="auto" w:fill="auto"/>
          </w:tcPr>
          <w:p w14:paraId="17BECD62" w14:textId="77777777" w:rsidR="00ED0CFC" w:rsidRPr="0077269D" w:rsidRDefault="00ED0CFC" w:rsidP="00ED0CFC">
            <w:pPr>
              <w:numPr>
                <w:ilvl w:val="0"/>
                <w:numId w:val="8"/>
              </w:numPr>
              <w:spacing w:after="0" w:line="240" w:lineRule="auto"/>
              <w:ind w:left="284" w:hanging="284"/>
              <w:contextualSpacing/>
              <w:rPr>
                <w:rFonts w:ascii="Arial" w:hAnsi="Arial" w:cs="Arial"/>
                <w:color w:val="FF0000"/>
              </w:rPr>
            </w:pPr>
            <w:r w:rsidRPr="0077269D">
              <w:rPr>
                <w:rFonts w:ascii="Arial" w:hAnsi="Arial" w:cs="Arial"/>
                <w:color w:val="FF0000"/>
              </w:rPr>
              <w:t>Survivors more likely reproduce and pass allele to offspring</w:t>
            </w:r>
          </w:p>
        </w:tc>
        <w:tc>
          <w:tcPr>
            <w:tcW w:w="2330" w:type="dxa"/>
            <w:vMerge/>
            <w:shd w:val="clear" w:color="auto" w:fill="auto"/>
          </w:tcPr>
          <w:p w14:paraId="0DD9D9E8" w14:textId="77777777" w:rsidR="00ED0CFC" w:rsidRPr="0077269D" w:rsidRDefault="00ED0CFC" w:rsidP="00C4537F">
            <w:pPr>
              <w:rPr>
                <w:rFonts w:ascii="Arial" w:hAnsi="Arial" w:cs="Arial"/>
              </w:rPr>
            </w:pPr>
          </w:p>
        </w:tc>
      </w:tr>
      <w:tr w:rsidR="00ED0CFC" w14:paraId="4304A153" w14:textId="77777777" w:rsidTr="00C4537F">
        <w:tc>
          <w:tcPr>
            <w:tcW w:w="6912" w:type="dxa"/>
            <w:shd w:val="clear" w:color="auto" w:fill="auto"/>
          </w:tcPr>
          <w:p w14:paraId="264F1DC0" w14:textId="77777777" w:rsidR="00ED0CFC" w:rsidRPr="0077269D" w:rsidRDefault="00ED0CFC" w:rsidP="00ED0CFC">
            <w:pPr>
              <w:numPr>
                <w:ilvl w:val="0"/>
                <w:numId w:val="8"/>
              </w:numPr>
              <w:spacing w:after="0" w:line="240" w:lineRule="auto"/>
              <w:ind w:left="284" w:hanging="284"/>
              <w:contextualSpacing/>
              <w:rPr>
                <w:rFonts w:ascii="Arial" w:hAnsi="Arial" w:cs="Arial"/>
                <w:color w:val="FF0000"/>
              </w:rPr>
            </w:pPr>
            <w:r w:rsidRPr="0077269D">
              <w:rPr>
                <w:rFonts w:ascii="Arial" w:hAnsi="Arial" w:cs="Arial"/>
                <w:color w:val="FF0000"/>
              </w:rPr>
              <w:t xml:space="preserve">High selection pressure for allele as Jews subject to higher tuberculosis risk (in overcrowded ghettos) </w:t>
            </w:r>
          </w:p>
        </w:tc>
        <w:tc>
          <w:tcPr>
            <w:tcW w:w="2330" w:type="dxa"/>
            <w:vMerge/>
            <w:shd w:val="clear" w:color="auto" w:fill="auto"/>
          </w:tcPr>
          <w:p w14:paraId="4435121C" w14:textId="77777777" w:rsidR="00ED0CFC" w:rsidRPr="0077269D" w:rsidRDefault="00ED0CFC" w:rsidP="00C4537F">
            <w:pPr>
              <w:rPr>
                <w:rFonts w:ascii="Arial" w:hAnsi="Arial" w:cs="Arial"/>
              </w:rPr>
            </w:pPr>
          </w:p>
        </w:tc>
      </w:tr>
      <w:tr w:rsidR="00ED0CFC" w14:paraId="74F2D046" w14:textId="77777777" w:rsidTr="00C4537F">
        <w:tc>
          <w:tcPr>
            <w:tcW w:w="6912" w:type="dxa"/>
            <w:shd w:val="clear" w:color="auto" w:fill="auto"/>
          </w:tcPr>
          <w:p w14:paraId="23ADCF3C" w14:textId="77777777" w:rsidR="00ED0CFC" w:rsidRPr="0077269D" w:rsidRDefault="00ED0CFC" w:rsidP="00C4537F">
            <w:pPr>
              <w:rPr>
                <w:rFonts w:ascii="Arial" w:hAnsi="Arial" w:cs="Arial"/>
              </w:rPr>
            </w:pPr>
            <w:r>
              <w:rPr>
                <w:rStyle w:val="CommentReference"/>
              </w:rPr>
              <w:commentReference w:id="1"/>
            </w:r>
            <w:r>
              <w:rPr>
                <w:rStyle w:val="CommentReference"/>
                <w:rFonts w:ascii="Times New Roman" w:eastAsia="Times New Roman" w:hAnsi="Times New Roman" w:cs="Times New Roman"/>
                <w:lang w:val="en-AU" w:eastAsia="en-AU"/>
              </w:rPr>
              <w:commentReference w:id="2"/>
            </w:r>
          </w:p>
        </w:tc>
        <w:tc>
          <w:tcPr>
            <w:tcW w:w="2330" w:type="dxa"/>
            <w:shd w:val="clear" w:color="auto" w:fill="auto"/>
          </w:tcPr>
          <w:p w14:paraId="5DF401B8" w14:textId="77777777" w:rsidR="00ED0CFC" w:rsidRPr="0077269D" w:rsidRDefault="00ED0CFC" w:rsidP="00C4537F">
            <w:pPr>
              <w:jc w:val="center"/>
              <w:rPr>
                <w:rFonts w:ascii="Arial" w:hAnsi="Arial" w:cs="Arial"/>
                <w:b/>
              </w:rPr>
            </w:pPr>
            <w:r w:rsidRPr="0077269D">
              <w:rPr>
                <w:rFonts w:ascii="Arial" w:hAnsi="Arial" w:cs="Arial"/>
                <w:b/>
              </w:rPr>
              <w:t>Total 7</w:t>
            </w:r>
          </w:p>
        </w:tc>
      </w:tr>
    </w:tbl>
    <w:p w14:paraId="222D04DE" w14:textId="77777777" w:rsidR="00ED0CFC" w:rsidRDefault="00ED0CFC" w:rsidP="00ED0CFC">
      <w:pPr>
        <w:ind w:left="567"/>
        <w:rPr>
          <w:rFonts w:ascii="Arial" w:hAnsi="Arial" w:cs="Arial"/>
        </w:rPr>
      </w:pPr>
    </w:p>
    <w:p w14:paraId="342080CE" w14:textId="77777777" w:rsidR="00ED0CFC" w:rsidRDefault="00ED0CFC" w:rsidP="00ED0CFC">
      <w:pPr>
        <w:numPr>
          <w:ilvl w:val="0"/>
          <w:numId w:val="9"/>
        </w:numPr>
        <w:spacing w:after="200" w:line="276" w:lineRule="auto"/>
        <w:ind w:left="567" w:hanging="567"/>
        <w:contextualSpacing/>
        <w:rPr>
          <w:rFonts w:ascii="Arial" w:hAnsi="Arial" w:cs="Arial"/>
        </w:rPr>
      </w:pPr>
      <w:r>
        <w:rPr>
          <w:rFonts w:ascii="Arial" w:hAnsi="Arial" w:cs="Arial"/>
        </w:rPr>
        <w:t xml:space="preserve">Researchers are hoping to start human clinical trials for </w:t>
      </w:r>
      <w:proofErr w:type="spellStart"/>
      <w:r>
        <w:rPr>
          <w:rFonts w:ascii="Arial" w:hAnsi="Arial" w:cs="Arial"/>
        </w:rPr>
        <w:t>Tay</w:t>
      </w:r>
      <w:proofErr w:type="spellEnd"/>
      <w:r>
        <w:rPr>
          <w:rFonts w:ascii="Arial" w:hAnsi="Arial" w:cs="Arial"/>
        </w:rPr>
        <w:t>-Sachs disease using gene therapy. They hope to achieve this by using modified viruses that are infused into cerebrospinal fluid.</w:t>
      </w:r>
    </w:p>
    <w:p w14:paraId="5DFA359A" w14:textId="77777777" w:rsidR="00ED0CFC" w:rsidRDefault="00ED0CFC" w:rsidP="00ED0CFC">
      <w:pPr>
        <w:ind w:left="567"/>
        <w:rPr>
          <w:rFonts w:ascii="Arial" w:hAnsi="Arial" w:cs="Arial"/>
        </w:rPr>
      </w:pPr>
      <w:r w:rsidRPr="002E3531">
        <w:rPr>
          <w:rFonts w:ascii="Arial" w:hAnsi="Arial" w:cs="Arial"/>
        </w:rPr>
        <w:t xml:space="preserve">Describe the process of how the viruses would be genetically engineered and then how it could lead to a treatment for </w:t>
      </w:r>
      <w:proofErr w:type="spellStart"/>
      <w:r w:rsidRPr="002E3531">
        <w:rPr>
          <w:rFonts w:ascii="Arial" w:hAnsi="Arial" w:cs="Arial"/>
        </w:rPr>
        <w:t>Tay</w:t>
      </w:r>
      <w:proofErr w:type="spellEnd"/>
      <w:r w:rsidRPr="002E3531">
        <w:rPr>
          <w:rFonts w:ascii="Arial" w:hAnsi="Arial" w:cs="Arial"/>
        </w:rPr>
        <w:t>-Sachs.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(13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12"/>
        <w:gridCol w:w="2330"/>
      </w:tblGrid>
      <w:tr w:rsidR="00ED0CFC" w:rsidRPr="008A4DD7" w14:paraId="73B5A6AA" w14:textId="77777777" w:rsidTr="00C4537F">
        <w:tc>
          <w:tcPr>
            <w:tcW w:w="6912" w:type="dxa"/>
            <w:shd w:val="clear" w:color="auto" w:fill="auto"/>
          </w:tcPr>
          <w:p w14:paraId="62E73BD2" w14:textId="77777777" w:rsidR="00ED0CFC" w:rsidRPr="0077269D" w:rsidRDefault="00ED0CFC" w:rsidP="00C4537F">
            <w:pPr>
              <w:jc w:val="center"/>
              <w:rPr>
                <w:rFonts w:ascii="Arial" w:hAnsi="Arial" w:cs="Arial"/>
                <w:b/>
              </w:rPr>
            </w:pPr>
            <w:r w:rsidRPr="0077269D">
              <w:rPr>
                <w:rFonts w:ascii="Arial" w:hAnsi="Arial" w:cs="Arial"/>
                <w:b/>
              </w:rPr>
              <w:t>Description</w:t>
            </w:r>
          </w:p>
        </w:tc>
        <w:tc>
          <w:tcPr>
            <w:tcW w:w="2330" w:type="dxa"/>
            <w:shd w:val="clear" w:color="auto" w:fill="auto"/>
          </w:tcPr>
          <w:p w14:paraId="5BEED030" w14:textId="77777777" w:rsidR="00ED0CFC" w:rsidRPr="0077269D" w:rsidRDefault="00ED0CFC" w:rsidP="00C4537F">
            <w:pPr>
              <w:jc w:val="center"/>
              <w:rPr>
                <w:rFonts w:ascii="Arial" w:hAnsi="Arial" w:cs="Arial"/>
                <w:b/>
              </w:rPr>
            </w:pPr>
            <w:r w:rsidRPr="0077269D">
              <w:rPr>
                <w:rFonts w:ascii="Arial" w:hAnsi="Arial" w:cs="Arial"/>
                <w:b/>
              </w:rPr>
              <w:t>Marks</w:t>
            </w:r>
          </w:p>
        </w:tc>
      </w:tr>
      <w:tr w:rsidR="00ED0CFC" w14:paraId="3EE31A8D" w14:textId="77777777" w:rsidTr="00C4537F">
        <w:tc>
          <w:tcPr>
            <w:tcW w:w="6912" w:type="dxa"/>
            <w:shd w:val="clear" w:color="auto" w:fill="auto"/>
          </w:tcPr>
          <w:p w14:paraId="1AC7B0CF" w14:textId="77777777" w:rsidR="00ED0CFC" w:rsidRPr="0077269D" w:rsidRDefault="00ED0CFC" w:rsidP="00ED0CFC">
            <w:pPr>
              <w:numPr>
                <w:ilvl w:val="0"/>
                <w:numId w:val="8"/>
              </w:numPr>
              <w:spacing w:after="0" w:line="240" w:lineRule="auto"/>
              <w:ind w:left="284" w:hanging="284"/>
              <w:contextualSpacing/>
              <w:rPr>
                <w:rFonts w:ascii="Arial" w:hAnsi="Arial" w:cs="Arial"/>
                <w:color w:val="FF0000"/>
              </w:rPr>
            </w:pPr>
            <w:r w:rsidRPr="0077269D">
              <w:rPr>
                <w:rFonts w:ascii="Arial" w:hAnsi="Arial" w:cs="Arial"/>
                <w:color w:val="FF0000"/>
              </w:rPr>
              <w:t xml:space="preserve">The normal (HEXA) gene is removed </w:t>
            </w:r>
          </w:p>
        </w:tc>
        <w:tc>
          <w:tcPr>
            <w:tcW w:w="2330" w:type="dxa"/>
            <w:vMerge w:val="restart"/>
            <w:shd w:val="clear" w:color="auto" w:fill="auto"/>
            <w:vAlign w:val="center"/>
          </w:tcPr>
          <w:p w14:paraId="79D6C226" w14:textId="77777777" w:rsidR="00ED0CFC" w:rsidRPr="0077269D" w:rsidRDefault="00ED0CFC" w:rsidP="00C4537F">
            <w:pPr>
              <w:jc w:val="center"/>
              <w:rPr>
                <w:rFonts w:ascii="Arial" w:hAnsi="Arial" w:cs="Arial"/>
              </w:rPr>
            </w:pPr>
            <w:r w:rsidRPr="0077269D">
              <w:rPr>
                <w:rFonts w:ascii="Arial" w:hAnsi="Arial" w:cs="Arial"/>
              </w:rPr>
              <w:t>1-11</w:t>
            </w:r>
          </w:p>
        </w:tc>
      </w:tr>
      <w:tr w:rsidR="00ED0CFC" w14:paraId="44BC7C2D" w14:textId="77777777" w:rsidTr="00C4537F">
        <w:tc>
          <w:tcPr>
            <w:tcW w:w="6912" w:type="dxa"/>
            <w:shd w:val="clear" w:color="auto" w:fill="auto"/>
          </w:tcPr>
          <w:p w14:paraId="297E58AF" w14:textId="77777777" w:rsidR="00ED0CFC" w:rsidRPr="0077269D" w:rsidRDefault="00ED0CFC" w:rsidP="00ED0CFC">
            <w:pPr>
              <w:numPr>
                <w:ilvl w:val="0"/>
                <w:numId w:val="8"/>
              </w:numPr>
              <w:spacing w:after="0" w:line="240" w:lineRule="auto"/>
              <w:ind w:left="284" w:hanging="284"/>
              <w:contextualSpacing/>
              <w:rPr>
                <w:rFonts w:ascii="Arial" w:hAnsi="Arial" w:cs="Arial"/>
                <w:color w:val="FF0000"/>
              </w:rPr>
            </w:pPr>
            <w:r w:rsidRPr="0077269D">
              <w:rPr>
                <w:rFonts w:ascii="Arial" w:hAnsi="Arial" w:cs="Arial"/>
                <w:color w:val="FF0000"/>
              </w:rPr>
              <w:t>by cutting it at a recognition site</w:t>
            </w:r>
          </w:p>
        </w:tc>
        <w:tc>
          <w:tcPr>
            <w:tcW w:w="2330" w:type="dxa"/>
            <w:vMerge/>
            <w:shd w:val="clear" w:color="auto" w:fill="auto"/>
          </w:tcPr>
          <w:p w14:paraId="6F1CF3A9" w14:textId="77777777" w:rsidR="00ED0CFC" w:rsidRPr="0077269D" w:rsidRDefault="00ED0CFC" w:rsidP="00C4537F">
            <w:pPr>
              <w:rPr>
                <w:rFonts w:ascii="Arial" w:hAnsi="Arial" w:cs="Arial"/>
              </w:rPr>
            </w:pPr>
          </w:p>
        </w:tc>
      </w:tr>
      <w:tr w:rsidR="00ED0CFC" w14:paraId="51FE0028" w14:textId="77777777" w:rsidTr="00C4537F">
        <w:tc>
          <w:tcPr>
            <w:tcW w:w="6912" w:type="dxa"/>
            <w:shd w:val="clear" w:color="auto" w:fill="auto"/>
          </w:tcPr>
          <w:p w14:paraId="0DF4A5D7" w14:textId="77777777" w:rsidR="00ED0CFC" w:rsidRPr="0077269D" w:rsidRDefault="00ED0CFC" w:rsidP="00ED0CFC">
            <w:pPr>
              <w:numPr>
                <w:ilvl w:val="0"/>
                <w:numId w:val="8"/>
              </w:numPr>
              <w:spacing w:after="0" w:line="240" w:lineRule="auto"/>
              <w:ind w:left="284" w:hanging="284"/>
              <w:contextualSpacing/>
              <w:rPr>
                <w:rFonts w:ascii="Arial" w:hAnsi="Arial" w:cs="Arial"/>
                <w:color w:val="FF0000"/>
              </w:rPr>
            </w:pPr>
            <w:r w:rsidRPr="0077269D">
              <w:rPr>
                <w:rFonts w:ascii="Arial" w:hAnsi="Arial" w:cs="Arial"/>
                <w:color w:val="FF0000"/>
              </w:rPr>
              <w:t>With a restriction enzyme</w:t>
            </w:r>
          </w:p>
        </w:tc>
        <w:tc>
          <w:tcPr>
            <w:tcW w:w="2330" w:type="dxa"/>
            <w:vMerge/>
            <w:shd w:val="clear" w:color="auto" w:fill="auto"/>
          </w:tcPr>
          <w:p w14:paraId="7D8AD443" w14:textId="77777777" w:rsidR="00ED0CFC" w:rsidRPr="0077269D" w:rsidRDefault="00ED0CFC" w:rsidP="00C4537F">
            <w:pPr>
              <w:rPr>
                <w:rFonts w:ascii="Arial" w:hAnsi="Arial" w:cs="Arial"/>
              </w:rPr>
            </w:pPr>
          </w:p>
        </w:tc>
      </w:tr>
      <w:tr w:rsidR="00ED0CFC" w14:paraId="611B5F46" w14:textId="77777777" w:rsidTr="00C4537F">
        <w:tc>
          <w:tcPr>
            <w:tcW w:w="6912" w:type="dxa"/>
            <w:shd w:val="clear" w:color="auto" w:fill="auto"/>
          </w:tcPr>
          <w:p w14:paraId="1858D514" w14:textId="77777777" w:rsidR="00ED0CFC" w:rsidRPr="0077269D" w:rsidRDefault="00ED0CFC" w:rsidP="00ED0CFC">
            <w:pPr>
              <w:numPr>
                <w:ilvl w:val="0"/>
                <w:numId w:val="8"/>
              </w:numPr>
              <w:spacing w:after="0" w:line="240" w:lineRule="auto"/>
              <w:ind w:left="284" w:hanging="284"/>
              <w:contextualSpacing/>
              <w:rPr>
                <w:rFonts w:ascii="Arial" w:hAnsi="Arial" w:cs="Arial"/>
                <w:color w:val="FF0000"/>
              </w:rPr>
            </w:pPr>
            <w:r w:rsidRPr="0077269D">
              <w:rPr>
                <w:rFonts w:ascii="Arial" w:hAnsi="Arial" w:cs="Arial"/>
                <w:color w:val="FF0000"/>
              </w:rPr>
              <w:t xml:space="preserve">Which makes a </w:t>
            </w:r>
            <w:commentRangeStart w:id="3"/>
            <w:del w:id="4" w:author="Laura Lecciones" w:date="2015-07-10T21:31:00Z">
              <w:r w:rsidRPr="0077269D" w:rsidDel="003F5319">
                <w:rPr>
                  <w:rFonts w:ascii="Arial" w:hAnsi="Arial" w:cs="Arial"/>
                  <w:color w:val="FF0000"/>
                </w:rPr>
                <w:delText>blunt</w:delText>
              </w:r>
              <w:commentRangeEnd w:id="3"/>
              <w:r w:rsidDel="003F5319">
                <w:rPr>
                  <w:rStyle w:val="CommentReference"/>
                </w:rPr>
                <w:commentReference w:id="3"/>
              </w:r>
              <w:r w:rsidRPr="0077269D" w:rsidDel="003F5319">
                <w:rPr>
                  <w:rFonts w:ascii="Arial" w:hAnsi="Arial" w:cs="Arial"/>
                  <w:color w:val="FF0000"/>
                </w:rPr>
                <w:delText xml:space="preserve"> / </w:delText>
              </w:r>
            </w:del>
            <w:r w:rsidRPr="0077269D">
              <w:rPr>
                <w:rFonts w:ascii="Arial" w:hAnsi="Arial" w:cs="Arial"/>
                <w:color w:val="FF0000"/>
              </w:rPr>
              <w:t>staggered cut made on either side of gene</w:t>
            </w:r>
          </w:p>
        </w:tc>
        <w:tc>
          <w:tcPr>
            <w:tcW w:w="2330" w:type="dxa"/>
            <w:vMerge/>
            <w:shd w:val="clear" w:color="auto" w:fill="auto"/>
          </w:tcPr>
          <w:p w14:paraId="22F30BE0" w14:textId="77777777" w:rsidR="00ED0CFC" w:rsidRPr="0077269D" w:rsidRDefault="00ED0CFC" w:rsidP="00C4537F">
            <w:pPr>
              <w:rPr>
                <w:rFonts w:ascii="Arial" w:hAnsi="Arial" w:cs="Arial"/>
              </w:rPr>
            </w:pPr>
          </w:p>
        </w:tc>
      </w:tr>
      <w:tr w:rsidR="00ED0CFC" w14:paraId="64808925" w14:textId="77777777" w:rsidTr="00C4537F">
        <w:tc>
          <w:tcPr>
            <w:tcW w:w="6912" w:type="dxa"/>
            <w:shd w:val="clear" w:color="auto" w:fill="auto"/>
          </w:tcPr>
          <w:p w14:paraId="7222E488" w14:textId="77777777" w:rsidR="00ED0CFC" w:rsidRPr="0077269D" w:rsidRDefault="00ED0CFC" w:rsidP="00ED0CFC">
            <w:pPr>
              <w:numPr>
                <w:ilvl w:val="0"/>
                <w:numId w:val="8"/>
              </w:numPr>
              <w:spacing w:after="0" w:line="240" w:lineRule="auto"/>
              <w:ind w:left="284" w:hanging="284"/>
              <w:contextualSpacing/>
              <w:rPr>
                <w:rFonts w:ascii="Arial" w:hAnsi="Arial" w:cs="Arial"/>
                <w:color w:val="FF0000"/>
              </w:rPr>
            </w:pPr>
            <w:r w:rsidRPr="0077269D">
              <w:rPr>
                <w:rFonts w:ascii="Arial" w:hAnsi="Arial" w:cs="Arial"/>
                <w:color w:val="FF0000"/>
              </w:rPr>
              <w:t>Creating sticky ends from (overhanging) unpaired nucleotides</w:t>
            </w:r>
          </w:p>
        </w:tc>
        <w:tc>
          <w:tcPr>
            <w:tcW w:w="2330" w:type="dxa"/>
            <w:vMerge/>
            <w:shd w:val="clear" w:color="auto" w:fill="auto"/>
          </w:tcPr>
          <w:p w14:paraId="3FA62905" w14:textId="77777777" w:rsidR="00ED0CFC" w:rsidRPr="0077269D" w:rsidRDefault="00ED0CFC" w:rsidP="00C4537F">
            <w:pPr>
              <w:rPr>
                <w:rFonts w:ascii="Arial" w:hAnsi="Arial" w:cs="Arial"/>
              </w:rPr>
            </w:pPr>
          </w:p>
        </w:tc>
      </w:tr>
      <w:tr w:rsidR="00ED0CFC" w14:paraId="41D6D145" w14:textId="77777777" w:rsidTr="00C4537F">
        <w:tc>
          <w:tcPr>
            <w:tcW w:w="6912" w:type="dxa"/>
            <w:shd w:val="clear" w:color="auto" w:fill="auto"/>
          </w:tcPr>
          <w:p w14:paraId="321A3299" w14:textId="77777777" w:rsidR="00ED0CFC" w:rsidRPr="0077269D" w:rsidRDefault="00ED0CFC" w:rsidP="00ED0CFC">
            <w:pPr>
              <w:numPr>
                <w:ilvl w:val="0"/>
                <w:numId w:val="8"/>
              </w:numPr>
              <w:spacing w:after="0" w:line="240" w:lineRule="auto"/>
              <w:ind w:left="284" w:hanging="284"/>
              <w:contextualSpacing/>
              <w:rPr>
                <w:rFonts w:ascii="Arial" w:hAnsi="Arial" w:cs="Arial"/>
                <w:color w:val="FF0000"/>
              </w:rPr>
            </w:pPr>
            <w:r w:rsidRPr="0077269D">
              <w:rPr>
                <w:rFonts w:ascii="Arial" w:hAnsi="Arial" w:cs="Arial"/>
                <w:color w:val="FF0000"/>
              </w:rPr>
              <w:t>DNA / genetic material removed from virus</w:t>
            </w:r>
          </w:p>
        </w:tc>
        <w:tc>
          <w:tcPr>
            <w:tcW w:w="2330" w:type="dxa"/>
            <w:vMerge/>
            <w:shd w:val="clear" w:color="auto" w:fill="auto"/>
          </w:tcPr>
          <w:p w14:paraId="3213EF79" w14:textId="77777777" w:rsidR="00ED0CFC" w:rsidRPr="0077269D" w:rsidRDefault="00ED0CFC" w:rsidP="00C4537F">
            <w:pPr>
              <w:rPr>
                <w:rFonts w:ascii="Arial" w:hAnsi="Arial" w:cs="Arial"/>
              </w:rPr>
            </w:pPr>
          </w:p>
        </w:tc>
      </w:tr>
      <w:tr w:rsidR="00ED0CFC" w14:paraId="5FE8FC46" w14:textId="77777777" w:rsidTr="00C4537F">
        <w:tc>
          <w:tcPr>
            <w:tcW w:w="6912" w:type="dxa"/>
            <w:shd w:val="clear" w:color="auto" w:fill="auto"/>
          </w:tcPr>
          <w:p w14:paraId="69271583" w14:textId="77777777" w:rsidR="00ED0CFC" w:rsidRPr="0077269D" w:rsidRDefault="00ED0CFC" w:rsidP="00ED0CFC">
            <w:pPr>
              <w:numPr>
                <w:ilvl w:val="0"/>
                <w:numId w:val="8"/>
              </w:numPr>
              <w:spacing w:after="0" w:line="240" w:lineRule="auto"/>
              <w:ind w:left="284" w:hanging="284"/>
              <w:contextualSpacing/>
              <w:rPr>
                <w:rFonts w:ascii="Arial" w:hAnsi="Arial" w:cs="Arial"/>
                <w:color w:val="FF0000"/>
              </w:rPr>
            </w:pPr>
            <w:r w:rsidRPr="0077269D">
              <w:rPr>
                <w:rFonts w:ascii="Arial" w:hAnsi="Arial" w:cs="Arial"/>
                <w:color w:val="FF0000"/>
              </w:rPr>
              <w:t xml:space="preserve">Viral DNA cut with same restriction enzyme </w:t>
            </w:r>
          </w:p>
        </w:tc>
        <w:tc>
          <w:tcPr>
            <w:tcW w:w="2330" w:type="dxa"/>
            <w:vMerge/>
            <w:shd w:val="clear" w:color="auto" w:fill="auto"/>
          </w:tcPr>
          <w:p w14:paraId="1B712D71" w14:textId="77777777" w:rsidR="00ED0CFC" w:rsidRPr="0077269D" w:rsidRDefault="00ED0CFC" w:rsidP="00C4537F">
            <w:pPr>
              <w:rPr>
                <w:rFonts w:ascii="Arial" w:hAnsi="Arial" w:cs="Arial"/>
              </w:rPr>
            </w:pPr>
          </w:p>
        </w:tc>
      </w:tr>
      <w:tr w:rsidR="00ED0CFC" w14:paraId="7F7BBF43" w14:textId="77777777" w:rsidTr="00C4537F">
        <w:tc>
          <w:tcPr>
            <w:tcW w:w="6912" w:type="dxa"/>
            <w:shd w:val="clear" w:color="auto" w:fill="auto"/>
          </w:tcPr>
          <w:p w14:paraId="0822FA6D" w14:textId="77777777" w:rsidR="00ED0CFC" w:rsidRPr="0077269D" w:rsidRDefault="00ED0CFC" w:rsidP="00ED0CFC">
            <w:pPr>
              <w:numPr>
                <w:ilvl w:val="0"/>
                <w:numId w:val="8"/>
              </w:numPr>
              <w:spacing w:after="0" w:line="240" w:lineRule="auto"/>
              <w:ind w:left="284" w:hanging="284"/>
              <w:contextualSpacing/>
              <w:rPr>
                <w:rFonts w:ascii="Arial" w:hAnsi="Arial" w:cs="Arial"/>
                <w:color w:val="FF0000"/>
              </w:rPr>
            </w:pPr>
            <w:r w:rsidRPr="0077269D">
              <w:rPr>
                <w:rFonts w:ascii="Arial" w:hAnsi="Arial" w:cs="Arial"/>
                <w:color w:val="FF0000"/>
              </w:rPr>
              <w:t>To create sticky ends that are complementary to gene</w:t>
            </w:r>
          </w:p>
        </w:tc>
        <w:tc>
          <w:tcPr>
            <w:tcW w:w="2330" w:type="dxa"/>
            <w:vMerge/>
            <w:shd w:val="clear" w:color="auto" w:fill="auto"/>
          </w:tcPr>
          <w:p w14:paraId="40EDD7C7" w14:textId="77777777" w:rsidR="00ED0CFC" w:rsidRPr="0077269D" w:rsidRDefault="00ED0CFC" w:rsidP="00C4537F">
            <w:pPr>
              <w:rPr>
                <w:rFonts w:ascii="Arial" w:hAnsi="Arial" w:cs="Arial"/>
              </w:rPr>
            </w:pPr>
          </w:p>
        </w:tc>
      </w:tr>
      <w:tr w:rsidR="00ED0CFC" w14:paraId="65E6A9D8" w14:textId="77777777" w:rsidTr="00C4537F">
        <w:tc>
          <w:tcPr>
            <w:tcW w:w="6912" w:type="dxa"/>
            <w:shd w:val="clear" w:color="auto" w:fill="auto"/>
          </w:tcPr>
          <w:p w14:paraId="4965629A" w14:textId="77777777" w:rsidR="00ED0CFC" w:rsidRPr="0077269D" w:rsidRDefault="00ED0CFC" w:rsidP="00ED0CFC">
            <w:pPr>
              <w:numPr>
                <w:ilvl w:val="0"/>
                <w:numId w:val="8"/>
              </w:numPr>
              <w:spacing w:after="0" w:line="240" w:lineRule="auto"/>
              <w:ind w:left="284" w:hanging="284"/>
              <w:contextualSpacing/>
              <w:rPr>
                <w:rFonts w:ascii="Arial" w:hAnsi="Arial" w:cs="Arial"/>
                <w:color w:val="FF0000"/>
              </w:rPr>
            </w:pPr>
            <w:r w:rsidRPr="0077269D">
              <w:rPr>
                <w:rFonts w:ascii="Arial" w:hAnsi="Arial" w:cs="Arial"/>
                <w:color w:val="FF0000"/>
              </w:rPr>
              <w:t>DNA ligase is an enzyme</w:t>
            </w:r>
          </w:p>
        </w:tc>
        <w:tc>
          <w:tcPr>
            <w:tcW w:w="2330" w:type="dxa"/>
            <w:vMerge/>
            <w:shd w:val="clear" w:color="auto" w:fill="auto"/>
          </w:tcPr>
          <w:p w14:paraId="51849220" w14:textId="77777777" w:rsidR="00ED0CFC" w:rsidRPr="0077269D" w:rsidRDefault="00ED0CFC" w:rsidP="00C4537F">
            <w:pPr>
              <w:rPr>
                <w:rFonts w:ascii="Arial" w:hAnsi="Arial" w:cs="Arial"/>
              </w:rPr>
            </w:pPr>
          </w:p>
        </w:tc>
      </w:tr>
      <w:tr w:rsidR="00ED0CFC" w14:paraId="487D21B7" w14:textId="77777777" w:rsidTr="00C4537F">
        <w:tc>
          <w:tcPr>
            <w:tcW w:w="6912" w:type="dxa"/>
            <w:shd w:val="clear" w:color="auto" w:fill="auto"/>
          </w:tcPr>
          <w:p w14:paraId="5D0EA39A" w14:textId="77777777" w:rsidR="00ED0CFC" w:rsidRPr="0077269D" w:rsidRDefault="00ED0CFC" w:rsidP="00ED0CFC">
            <w:pPr>
              <w:numPr>
                <w:ilvl w:val="0"/>
                <w:numId w:val="8"/>
              </w:numPr>
              <w:spacing w:after="0" w:line="240" w:lineRule="auto"/>
              <w:ind w:left="284" w:hanging="284"/>
              <w:contextualSpacing/>
              <w:rPr>
                <w:rFonts w:ascii="Arial" w:hAnsi="Arial" w:cs="Arial"/>
                <w:color w:val="FF0000"/>
              </w:rPr>
            </w:pPr>
            <w:r w:rsidRPr="0077269D">
              <w:rPr>
                <w:rFonts w:ascii="Arial" w:hAnsi="Arial" w:cs="Arial"/>
                <w:color w:val="FF0000"/>
              </w:rPr>
              <w:t>That joins sticky ends of gene and viral DNA</w:t>
            </w:r>
          </w:p>
        </w:tc>
        <w:tc>
          <w:tcPr>
            <w:tcW w:w="2330" w:type="dxa"/>
            <w:vMerge/>
            <w:shd w:val="clear" w:color="auto" w:fill="auto"/>
          </w:tcPr>
          <w:p w14:paraId="15A72683" w14:textId="77777777" w:rsidR="00ED0CFC" w:rsidRPr="0077269D" w:rsidRDefault="00ED0CFC" w:rsidP="00C4537F">
            <w:pPr>
              <w:rPr>
                <w:rFonts w:ascii="Arial" w:hAnsi="Arial" w:cs="Arial"/>
              </w:rPr>
            </w:pPr>
          </w:p>
        </w:tc>
      </w:tr>
      <w:tr w:rsidR="00ED0CFC" w14:paraId="7BA98F47" w14:textId="77777777" w:rsidTr="00C4537F">
        <w:tc>
          <w:tcPr>
            <w:tcW w:w="6912" w:type="dxa"/>
            <w:shd w:val="clear" w:color="auto" w:fill="auto"/>
          </w:tcPr>
          <w:p w14:paraId="0383572E" w14:textId="77777777" w:rsidR="00ED0CFC" w:rsidRPr="0077269D" w:rsidRDefault="00ED0CFC" w:rsidP="00ED0CFC">
            <w:pPr>
              <w:numPr>
                <w:ilvl w:val="0"/>
                <w:numId w:val="8"/>
              </w:numPr>
              <w:spacing w:after="0" w:line="240" w:lineRule="auto"/>
              <w:ind w:left="284" w:hanging="284"/>
              <w:contextualSpacing/>
              <w:rPr>
                <w:rFonts w:ascii="Arial" w:hAnsi="Arial" w:cs="Arial"/>
                <w:color w:val="FF0000"/>
              </w:rPr>
            </w:pPr>
            <w:r w:rsidRPr="0077269D">
              <w:rPr>
                <w:rFonts w:ascii="Arial" w:hAnsi="Arial" w:cs="Arial"/>
                <w:color w:val="FF0000"/>
              </w:rPr>
              <w:t>This amalgamation is called recombinant DNA</w:t>
            </w:r>
          </w:p>
        </w:tc>
        <w:tc>
          <w:tcPr>
            <w:tcW w:w="2330" w:type="dxa"/>
            <w:vMerge/>
            <w:shd w:val="clear" w:color="auto" w:fill="auto"/>
          </w:tcPr>
          <w:p w14:paraId="60B43030" w14:textId="77777777" w:rsidR="00ED0CFC" w:rsidRPr="0077269D" w:rsidRDefault="00ED0CFC" w:rsidP="00C4537F">
            <w:pPr>
              <w:rPr>
                <w:rFonts w:ascii="Arial" w:hAnsi="Arial" w:cs="Arial"/>
              </w:rPr>
            </w:pPr>
          </w:p>
        </w:tc>
      </w:tr>
      <w:tr w:rsidR="00ED0CFC" w14:paraId="08EBA200" w14:textId="77777777" w:rsidTr="00C4537F">
        <w:tc>
          <w:tcPr>
            <w:tcW w:w="6912" w:type="dxa"/>
            <w:shd w:val="clear" w:color="auto" w:fill="auto"/>
          </w:tcPr>
          <w:p w14:paraId="32EAA1F0" w14:textId="77777777" w:rsidR="00ED0CFC" w:rsidRPr="0077269D" w:rsidRDefault="00ED0CFC" w:rsidP="00ED0CFC">
            <w:pPr>
              <w:numPr>
                <w:ilvl w:val="0"/>
                <w:numId w:val="8"/>
              </w:numPr>
              <w:spacing w:after="0" w:line="240" w:lineRule="auto"/>
              <w:ind w:left="284" w:hanging="284"/>
              <w:contextualSpacing/>
              <w:rPr>
                <w:rFonts w:ascii="Arial" w:hAnsi="Arial" w:cs="Arial"/>
                <w:color w:val="FF0000"/>
              </w:rPr>
            </w:pPr>
            <w:r w:rsidRPr="0077269D">
              <w:rPr>
                <w:rFonts w:ascii="Arial" w:hAnsi="Arial" w:cs="Arial"/>
                <w:color w:val="FF0000"/>
              </w:rPr>
              <w:t>Which is inserted back into virus</w:t>
            </w:r>
          </w:p>
        </w:tc>
        <w:tc>
          <w:tcPr>
            <w:tcW w:w="2330" w:type="dxa"/>
            <w:vMerge/>
            <w:shd w:val="clear" w:color="auto" w:fill="auto"/>
          </w:tcPr>
          <w:p w14:paraId="6E533380" w14:textId="77777777" w:rsidR="00ED0CFC" w:rsidRPr="0077269D" w:rsidRDefault="00ED0CFC" w:rsidP="00C4537F">
            <w:pPr>
              <w:rPr>
                <w:rFonts w:ascii="Arial" w:hAnsi="Arial" w:cs="Arial"/>
              </w:rPr>
            </w:pPr>
          </w:p>
        </w:tc>
      </w:tr>
      <w:tr w:rsidR="00ED0CFC" w14:paraId="78B202C9" w14:textId="77777777" w:rsidTr="00C4537F">
        <w:tc>
          <w:tcPr>
            <w:tcW w:w="6912" w:type="dxa"/>
            <w:shd w:val="clear" w:color="auto" w:fill="auto"/>
          </w:tcPr>
          <w:p w14:paraId="52B28E13" w14:textId="77777777" w:rsidR="00ED0CFC" w:rsidRPr="0077269D" w:rsidRDefault="00ED0CFC" w:rsidP="00ED0CFC">
            <w:pPr>
              <w:numPr>
                <w:ilvl w:val="0"/>
                <w:numId w:val="8"/>
              </w:numPr>
              <w:spacing w:after="0" w:line="240" w:lineRule="auto"/>
              <w:ind w:left="284" w:hanging="284"/>
              <w:contextualSpacing/>
              <w:rPr>
                <w:rFonts w:ascii="Arial" w:hAnsi="Arial" w:cs="Arial"/>
                <w:color w:val="FF0000"/>
              </w:rPr>
            </w:pPr>
            <w:r w:rsidRPr="0077269D">
              <w:rPr>
                <w:rFonts w:ascii="Arial" w:hAnsi="Arial" w:cs="Arial"/>
                <w:color w:val="FF0000"/>
              </w:rPr>
              <w:t>Virus is now termed a vector</w:t>
            </w:r>
          </w:p>
        </w:tc>
        <w:tc>
          <w:tcPr>
            <w:tcW w:w="2330" w:type="dxa"/>
            <w:vMerge/>
            <w:shd w:val="clear" w:color="auto" w:fill="auto"/>
          </w:tcPr>
          <w:p w14:paraId="270151F6" w14:textId="77777777" w:rsidR="00ED0CFC" w:rsidRPr="0077269D" w:rsidRDefault="00ED0CFC" w:rsidP="00C4537F">
            <w:pPr>
              <w:rPr>
                <w:rFonts w:ascii="Arial" w:hAnsi="Arial" w:cs="Arial"/>
              </w:rPr>
            </w:pPr>
          </w:p>
        </w:tc>
      </w:tr>
      <w:tr w:rsidR="00ED0CFC" w14:paraId="72AC9E33" w14:textId="77777777" w:rsidTr="00C4537F">
        <w:tc>
          <w:tcPr>
            <w:tcW w:w="6912" w:type="dxa"/>
            <w:shd w:val="clear" w:color="auto" w:fill="auto"/>
          </w:tcPr>
          <w:p w14:paraId="6021D09A" w14:textId="77777777" w:rsidR="00ED0CFC" w:rsidRPr="0077269D" w:rsidRDefault="00ED0CFC" w:rsidP="00ED0CFC">
            <w:pPr>
              <w:numPr>
                <w:ilvl w:val="0"/>
                <w:numId w:val="8"/>
              </w:numPr>
              <w:spacing w:after="0" w:line="240" w:lineRule="auto"/>
              <w:ind w:left="284" w:hanging="284"/>
              <w:contextualSpacing/>
              <w:rPr>
                <w:rFonts w:ascii="Arial" w:hAnsi="Arial" w:cs="Arial"/>
                <w:color w:val="FF0000"/>
              </w:rPr>
            </w:pPr>
            <w:r w:rsidRPr="0077269D">
              <w:rPr>
                <w:rFonts w:ascii="Arial" w:hAnsi="Arial" w:cs="Arial"/>
                <w:color w:val="FF0000"/>
              </w:rPr>
              <w:t>Once inserted in the body, the virus would insert correct gene into body cells / replace faulty gene</w:t>
            </w:r>
          </w:p>
        </w:tc>
        <w:tc>
          <w:tcPr>
            <w:tcW w:w="2330" w:type="dxa"/>
            <w:vMerge w:val="restart"/>
            <w:shd w:val="clear" w:color="auto" w:fill="auto"/>
            <w:vAlign w:val="center"/>
          </w:tcPr>
          <w:p w14:paraId="0C4CA041" w14:textId="77777777" w:rsidR="00ED0CFC" w:rsidRPr="0077269D" w:rsidRDefault="00ED0CFC" w:rsidP="00C4537F">
            <w:pPr>
              <w:jc w:val="center"/>
              <w:rPr>
                <w:rFonts w:ascii="Arial" w:hAnsi="Arial" w:cs="Arial"/>
              </w:rPr>
            </w:pPr>
            <w:r w:rsidRPr="0077269D">
              <w:rPr>
                <w:rFonts w:ascii="Arial" w:hAnsi="Arial" w:cs="Arial"/>
              </w:rPr>
              <w:t>1-2</w:t>
            </w:r>
          </w:p>
        </w:tc>
      </w:tr>
      <w:tr w:rsidR="00ED0CFC" w14:paraId="5008BC67" w14:textId="77777777" w:rsidTr="00C4537F">
        <w:tc>
          <w:tcPr>
            <w:tcW w:w="6912" w:type="dxa"/>
            <w:shd w:val="clear" w:color="auto" w:fill="auto"/>
          </w:tcPr>
          <w:p w14:paraId="633DFA65" w14:textId="77777777" w:rsidR="00ED0CFC" w:rsidRPr="0077269D" w:rsidRDefault="00ED0CFC" w:rsidP="00ED0CFC">
            <w:pPr>
              <w:numPr>
                <w:ilvl w:val="0"/>
                <w:numId w:val="8"/>
              </w:numPr>
              <w:spacing w:after="0" w:line="240" w:lineRule="auto"/>
              <w:ind w:left="284" w:hanging="284"/>
              <w:contextualSpacing/>
              <w:rPr>
                <w:rFonts w:ascii="Arial" w:hAnsi="Arial" w:cs="Arial"/>
                <w:color w:val="FF0000"/>
              </w:rPr>
            </w:pPr>
            <w:r w:rsidRPr="0077269D">
              <w:rPr>
                <w:rFonts w:ascii="Arial" w:hAnsi="Arial" w:cs="Arial"/>
                <w:color w:val="FF0000"/>
              </w:rPr>
              <w:t>Gene could then function to produce the correct protein / enzyme</w:t>
            </w:r>
          </w:p>
        </w:tc>
        <w:tc>
          <w:tcPr>
            <w:tcW w:w="2330" w:type="dxa"/>
            <w:vMerge/>
            <w:shd w:val="clear" w:color="auto" w:fill="auto"/>
          </w:tcPr>
          <w:p w14:paraId="5BBBD5DF" w14:textId="77777777" w:rsidR="00ED0CFC" w:rsidRPr="0077269D" w:rsidRDefault="00ED0CFC" w:rsidP="00C4537F">
            <w:pPr>
              <w:rPr>
                <w:rFonts w:ascii="Arial" w:hAnsi="Arial" w:cs="Arial"/>
              </w:rPr>
            </w:pPr>
          </w:p>
        </w:tc>
      </w:tr>
      <w:tr w:rsidR="00ED0CFC" w14:paraId="7353160A" w14:textId="77777777" w:rsidTr="00C4537F">
        <w:tc>
          <w:tcPr>
            <w:tcW w:w="6912" w:type="dxa"/>
            <w:shd w:val="clear" w:color="auto" w:fill="auto"/>
          </w:tcPr>
          <w:p w14:paraId="7A30A6F0" w14:textId="77777777" w:rsidR="00ED0CFC" w:rsidRPr="0077269D" w:rsidRDefault="00ED0CFC" w:rsidP="00C4537F">
            <w:pPr>
              <w:rPr>
                <w:rFonts w:ascii="Arial" w:hAnsi="Arial" w:cs="Arial"/>
              </w:rPr>
            </w:pPr>
          </w:p>
        </w:tc>
        <w:tc>
          <w:tcPr>
            <w:tcW w:w="2330" w:type="dxa"/>
            <w:shd w:val="clear" w:color="auto" w:fill="auto"/>
          </w:tcPr>
          <w:p w14:paraId="37813821" w14:textId="77777777" w:rsidR="00ED0CFC" w:rsidRPr="0077269D" w:rsidRDefault="00ED0CFC" w:rsidP="00C4537F">
            <w:pPr>
              <w:jc w:val="center"/>
              <w:rPr>
                <w:rFonts w:ascii="Arial" w:hAnsi="Arial" w:cs="Arial"/>
                <w:b/>
              </w:rPr>
            </w:pPr>
            <w:r w:rsidRPr="0077269D">
              <w:rPr>
                <w:rFonts w:ascii="Arial" w:hAnsi="Arial" w:cs="Arial"/>
                <w:b/>
              </w:rPr>
              <w:t>Total 13</w:t>
            </w:r>
          </w:p>
        </w:tc>
      </w:tr>
    </w:tbl>
    <w:p w14:paraId="5581657C" w14:textId="77777777" w:rsidR="00ED0CFC" w:rsidRDefault="00ED0CFC" w:rsidP="00ED0CFC"/>
    <w:sectPr w:rsidR="00ED0CFC" w:rsidSect="00ED0CFC">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enevieve McCarthy" w:date="2015-07-10T21:35:00Z" w:initials="GMC">
    <w:p w14:paraId="35828E1C" w14:textId="77777777" w:rsidR="00ED0CFC" w:rsidRDefault="00ED0CFC" w:rsidP="00ED0CFC">
      <w:pPr>
        <w:pStyle w:val="CommentText"/>
      </w:pPr>
      <w:r>
        <w:rPr>
          <w:rStyle w:val="CommentReference"/>
        </w:rPr>
        <w:annotationRef/>
      </w:r>
      <w:r>
        <w:rPr>
          <w:rFonts w:ascii="Calibri" w:hAnsi="Calibri" w:cs="Calibri"/>
          <w:sz w:val="28"/>
          <w:szCs w:val="28"/>
          <w:lang w:val="en-US" w:eastAsia="en-US"/>
        </w:rPr>
        <w:t xml:space="preserve">I think the founders effect could be included here as well (would need to double check origins of </w:t>
      </w:r>
      <w:proofErr w:type="spellStart"/>
      <w:r>
        <w:rPr>
          <w:rFonts w:ascii="Calibri" w:hAnsi="Calibri" w:cs="Calibri"/>
          <w:sz w:val="28"/>
          <w:szCs w:val="28"/>
          <w:lang w:val="en-US" w:eastAsia="en-US"/>
        </w:rPr>
        <w:t>ashkenazi</w:t>
      </w:r>
      <w:proofErr w:type="spellEnd"/>
      <w:r>
        <w:rPr>
          <w:rFonts w:ascii="Calibri" w:hAnsi="Calibri" w:cs="Calibri"/>
          <w:sz w:val="28"/>
          <w:szCs w:val="28"/>
          <w:lang w:val="en-US" w:eastAsia="en-US"/>
        </w:rPr>
        <w:t xml:space="preserve"> </w:t>
      </w:r>
      <w:proofErr w:type="spellStart"/>
      <w:r>
        <w:rPr>
          <w:rFonts w:ascii="Calibri" w:hAnsi="Calibri" w:cs="Calibri"/>
          <w:sz w:val="28"/>
          <w:szCs w:val="28"/>
          <w:lang w:val="en-US" w:eastAsia="en-US"/>
        </w:rPr>
        <w:t>jews</w:t>
      </w:r>
      <w:proofErr w:type="spellEnd"/>
      <w:r>
        <w:rPr>
          <w:rFonts w:ascii="Calibri" w:hAnsi="Calibri" w:cs="Calibri"/>
          <w:sz w:val="28"/>
          <w:szCs w:val="28"/>
          <w:lang w:val="en-US" w:eastAsia="en-US"/>
        </w:rPr>
        <w:t>) but it would be that as this group migrated away from parent group (due to persecution) by chance the frequency for this allele was higher than in the original population. This gene is maintained due to their isolation and limited gene flow</w:t>
      </w:r>
    </w:p>
  </w:comment>
  <w:comment w:id="2" w:author="BYRNE Robin" w:date="2018-08-02T12:16:00Z" w:initials="BR[CC">
    <w:p w14:paraId="6C929F9C" w14:textId="77777777" w:rsidR="00ED0CFC" w:rsidRDefault="00ED0CFC">
      <w:pPr>
        <w:pStyle w:val="CommentText"/>
      </w:pPr>
      <w:r>
        <w:rPr>
          <w:rStyle w:val="CommentReference"/>
        </w:rPr>
        <w:annotationRef/>
      </w:r>
    </w:p>
  </w:comment>
  <w:comment w:id="3" w:author="Genevieve McCarthy" w:date="2015-07-10T21:35:00Z" w:initials="GMC">
    <w:p w14:paraId="500222E6" w14:textId="77777777" w:rsidR="00ED0CFC" w:rsidRDefault="00ED0CFC" w:rsidP="00ED0CFC">
      <w:pPr>
        <w:pStyle w:val="CommentText"/>
      </w:pPr>
      <w:r>
        <w:rPr>
          <w:rStyle w:val="CommentReference"/>
        </w:rPr>
        <w:annotationRef/>
      </w:r>
      <w:r>
        <w:rPr>
          <w:rFonts w:ascii="Calibri" w:hAnsi="Calibri" w:cs="Calibri"/>
          <w:sz w:val="28"/>
          <w:szCs w:val="28"/>
          <w:lang w:val="en-US" w:eastAsia="en-US"/>
        </w:rPr>
        <w:t>would argue blunt ends should be removed as this is contradicted by the sticky ends mentioned in the next bullet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828E1C" w15:done="0"/>
  <w15:commentEx w15:paraId="6C929F9C" w15:paraIdParent="35828E1C" w15:done="0"/>
  <w15:commentEx w15:paraId="500222E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C4FDC"/>
    <w:multiLevelType w:val="hybridMultilevel"/>
    <w:tmpl w:val="4D6214FE"/>
    <w:lvl w:ilvl="0" w:tplc="36CE0A74">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 w15:restartNumberingAfterBreak="0">
    <w:nsid w:val="10111D4B"/>
    <w:multiLevelType w:val="hybridMultilevel"/>
    <w:tmpl w:val="F1FA8488"/>
    <w:lvl w:ilvl="0" w:tplc="0C090001">
      <w:start w:val="1"/>
      <w:numFmt w:val="bullet"/>
      <w:lvlText w:val=""/>
      <w:lvlJc w:val="left"/>
      <w:pPr>
        <w:ind w:left="2007" w:hanging="360"/>
      </w:pPr>
      <w:rPr>
        <w:rFonts w:ascii="Symbol" w:hAnsi="Symbol" w:hint="default"/>
      </w:rPr>
    </w:lvl>
    <w:lvl w:ilvl="1" w:tplc="0C090003" w:tentative="1">
      <w:start w:val="1"/>
      <w:numFmt w:val="bullet"/>
      <w:lvlText w:val="o"/>
      <w:lvlJc w:val="left"/>
      <w:pPr>
        <w:ind w:left="2727" w:hanging="360"/>
      </w:pPr>
      <w:rPr>
        <w:rFonts w:ascii="Courier New" w:hAnsi="Courier New" w:cs="Courier New" w:hint="default"/>
      </w:rPr>
    </w:lvl>
    <w:lvl w:ilvl="2" w:tplc="0C090005" w:tentative="1">
      <w:start w:val="1"/>
      <w:numFmt w:val="bullet"/>
      <w:lvlText w:val=""/>
      <w:lvlJc w:val="left"/>
      <w:pPr>
        <w:ind w:left="3447" w:hanging="360"/>
      </w:pPr>
      <w:rPr>
        <w:rFonts w:ascii="Wingdings" w:hAnsi="Wingdings" w:hint="default"/>
      </w:rPr>
    </w:lvl>
    <w:lvl w:ilvl="3" w:tplc="0C090001" w:tentative="1">
      <w:start w:val="1"/>
      <w:numFmt w:val="bullet"/>
      <w:lvlText w:val=""/>
      <w:lvlJc w:val="left"/>
      <w:pPr>
        <w:ind w:left="4167" w:hanging="360"/>
      </w:pPr>
      <w:rPr>
        <w:rFonts w:ascii="Symbol" w:hAnsi="Symbol" w:hint="default"/>
      </w:rPr>
    </w:lvl>
    <w:lvl w:ilvl="4" w:tplc="0C090003" w:tentative="1">
      <w:start w:val="1"/>
      <w:numFmt w:val="bullet"/>
      <w:lvlText w:val="o"/>
      <w:lvlJc w:val="left"/>
      <w:pPr>
        <w:ind w:left="4887" w:hanging="360"/>
      </w:pPr>
      <w:rPr>
        <w:rFonts w:ascii="Courier New" w:hAnsi="Courier New" w:cs="Courier New" w:hint="default"/>
      </w:rPr>
    </w:lvl>
    <w:lvl w:ilvl="5" w:tplc="0C090005" w:tentative="1">
      <w:start w:val="1"/>
      <w:numFmt w:val="bullet"/>
      <w:lvlText w:val=""/>
      <w:lvlJc w:val="left"/>
      <w:pPr>
        <w:ind w:left="5607" w:hanging="360"/>
      </w:pPr>
      <w:rPr>
        <w:rFonts w:ascii="Wingdings" w:hAnsi="Wingdings" w:hint="default"/>
      </w:rPr>
    </w:lvl>
    <w:lvl w:ilvl="6" w:tplc="0C090001" w:tentative="1">
      <w:start w:val="1"/>
      <w:numFmt w:val="bullet"/>
      <w:lvlText w:val=""/>
      <w:lvlJc w:val="left"/>
      <w:pPr>
        <w:ind w:left="6327" w:hanging="360"/>
      </w:pPr>
      <w:rPr>
        <w:rFonts w:ascii="Symbol" w:hAnsi="Symbol" w:hint="default"/>
      </w:rPr>
    </w:lvl>
    <w:lvl w:ilvl="7" w:tplc="0C090003" w:tentative="1">
      <w:start w:val="1"/>
      <w:numFmt w:val="bullet"/>
      <w:lvlText w:val="o"/>
      <w:lvlJc w:val="left"/>
      <w:pPr>
        <w:ind w:left="7047" w:hanging="360"/>
      </w:pPr>
      <w:rPr>
        <w:rFonts w:ascii="Courier New" w:hAnsi="Courier New" w:cs="Courier New" w:hint="default"/>
      </w:rPr>
    </w:lvl>
    <w:lvl w:ilvl="8" w:tplc="0C090005" w:tentative="1">
      <w:start w:val="1"/>
      <w:numFmt w:val="bullet"/>
      <w:lvlText w:val=""/>
      <w:lvlJc w:val="left"/>
      <w:pPr>
        <w:ind w:left="7767" w:hanging="360"/>
      </w:pPr>
      <w:rPr>
        <w:rFonts w:ascii="Wingdings" w:hAnsi="Wingdings" w:hint="default"/>
      </w:rPr>
    </w:lvl>
  </w:abstractNum>
  <w:abstractNum w:abstractNumId="2" w15:restartNumberingAfterBreak="0">
    <w:nsid w:val="30EB5372"/>
    <w:multiLevelType w:val="hybridMultilevel"/>
    <w:tmpl w:val="27D2F698"/>
    <w:lvl w:ilvl="0" w:tplc="0C090001">
      <w:start w:val="1"/>
      <w:numFmt w:val="bullet"/>
      <w:lvlText w:val=""/>
      <w:lvlJc w:val="left"/>
      <w:pPr>
        <w:ind w:left="2007" w:hanging="360"/>
      </w:pPr>
      <w:rPr>
        <w:rFonts w:ascii="Symbol" w:hAnsi="Symbol" w:hint="default"/>
      </w:rPr>
    </w:lvl>
    <w:lvl w:ilvl="1" w:tplc="0C090003" w:tentative="1">
      <w:start w:val="1"/>
      <w:numFmt w:val="bullet"/>
      <w:lvlText w:val="o"/>
      <w:lvlJc w:val="left"/>
      <w:pPr>
        <w:ind w:left="2727" w:hanging="360"/>
      </w:pPr>
      <w:rPr>
        <w:rFonts w:ascii="Courier New" w:hAnsi="Courier New" w:cs="Courier New" w:hint="default"/>
      </w:rPr>
    </w:lvl>
    <w:lvl w:ilvl="2" w:tplc="0C090005" w:tentative="1">
      <w:start w:val="1"/>
      <w:numFmt w:val="bullet"/>
      <w:lvlText w:val=""/>
      <w:lvlJc w:val="left"/>
      <w:pPr>
        <w:ind w:left="3447" w:hanging="360"/>
      </w:pPr>
      <w:rPr>
        <w:rFonts w:ascii="Wingdings" w:hAnsi="Wingdings" w:hint="default"/>
      </w:rPr>
    </w:lvl>
    <w:lvl w:ilvl="3" w:tplc="0C090001" w:tentative="1">
      <w:start w:val="1"/>
      <w:numFmt w:val="bullet"/>
      <w:lvlText w:val=""/>
      <w:lvlJc w:val="left"/>
      <w:pPr>
        <w:ind w:left="4167" w:hanging="360"/>
      </w:pPr>
      <w:rPr>
        <w:rFonts w:ascii="Symbol" w:hAnsi="Symbol" w:hint="default"/>
      </w:rPr>
    </w:lvl>
    <w:lvl w:ilvl="4" w:tplc="0C090003" w:tentative="1">
      <w:start w:val="1"/>
      <w:numFmt w:val="bullet"/>
      <w:lvlText w:val="o"/>
      <w:lvlJc w:val="left"/>
      <w:pPr>
        <w:ind w:left="4887" w:hanging="360"/>
      </w:pPr>
      <w:rPr>
        <w:rFonts w:ascii="Courier New" w:hAnsi="Courier New" w:cs="Courier New" w:hint="default"/>
      </w:rPr>
    </w:lvl>
    <w:lvl w:ilvl="5" w:tplc="0C090005" w:tentative="1">
      <w:start w:val="1"/>
      <w:numFmt w:val="bullet"/>
      <w:lvlText w:val=""/>
      <w:lvlJc w:val="left"/>
      <w:pPr>
        <w:ind w:left="5607" w:hanging="360"/>
      </w:pPr>
      <w:rPr>
        <w:rFonts w:ascii="Wingdings" w:hAnsi="Wingdings" w:hint="default"/>
      </w:rPr>
    </w:lvl>
    <w:lvl w:ilvl="6" w:tplc="0C090001" w:tentative="1">
      <w:start w:val="1"/>
      <w:numFmt w:val="bullet"/>
      <w:lvlText w:val=""/>
      <w:lvlJc w:val="left"/>
      <w:pPr>
        <w:ind w:left="6327" w:hanging="360"/>
      </w:pPr>
      <w:rPr>
        <w:rFonts w:ascii="Symbol" w:hAnsi="Symbol" w:hint="default"/>
      </w:rPr>
    </w:lvl>
    <w:lvl w:ilvl="7" w:tplc="0C090003" w:tentative="1">
      <w:start w:val="1"/>
      <w:numFmt w:val="bullet"/>
      <w:lvlText w:val="o"/>
      <w:lvlJc w:val="left"/>
      <w:pPr>
        <w:ind w:left="7047" w:hanging="360"/>
      </w:pPr>
      <w:rPr>
        <w:rFonts w:ascii="Courier New" w:hAnsi="Courier New" w:cs="Courier New" w:hint="default"/>
      </w:rPr>
    </w:lvl>
    <w:lvl w:ilvl="8" w:tplc="0C090005" w:tentative="1">
      <w:start w:val="1"/>
      <w:numFmt w:val="bullet"/>
      <w:lvlText w:val=""/>
      <w:lvlJc w:val="left"/>
      <w:pPr>
        <w:ind w:left="7767" w:hanging="360"/>
      </w:pPr>
      <w:rPr>
        <w:rFonts w:ascii="Wingdings" w:hAnsi="Wingdings" w:hint="default"/>
      </w:rPr>
    </w:lvl>
  </w:abstractNum>
  <w:abstractNum w:abstractNumId="3" w15:restartNumberingAfterBreak="0">
    <w:nsid w:val="3B8511B8"/>
    <w:multiLevelType w:val="hybridMultilevel"/>
    <w:tmpl w:val="54E8A2C2"/>
    <w:lvl w:ilvl="0" w:tplc="BD0AB30C">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4" w15:restartNumberingAfterBreak="0">
    <w:nsid w:val="499A4F98"/>
    <w:multiLevelType w:val="hybridMultilevel"/>
    <w:tmpl w:val="4896F9B2"/>
    <w:lvl w:ilvl="0" w:tplc="0718A5E2">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521E7CB7"/>
    <w:multiLevelType w:val="hybridMultilevel"/>
    <w:tmpl w:val="DC10F280"/>
    <w:lvl w:ilvl="0" w:tplc="87BEF4BE">
      <w:start w:val="1"/>
      <w:numFmt w:val="lowerLetter"/>
      <w:lvlText w:val="(%1)"/>
      <w:lvlJc w:val="left"/>
      <w:pPr>
        <w:ind w:left="644"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6DF7BA6"/>
    <w:multiLevelType w:val="hybridMultilevel"/>
    <w:tmpl w:val="83EEE8F4"/>
    <w:lvl w:ilvl="0" w:tplc="E5B0357E">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7A04B10"/>
    <w:multiLevelType w:val="hybridMultilevel"/>
    <w:tmpl w:val="30C8B8B0"/>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8" w15:restartNumberingAfterBreak="0">
    <w:nsid w:val="5A5777AC"/>
    <w:multiLevelType w:val="hybridMultilevel"/>
    <w:tmpl w:val="2916A9C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3"/>
  </w:num>
  <w:num w:numId="5">
    <w:abstractNumId w:val="0"/>
  </w:num>
  <w:num w:numId="6">
    <w:abstractNumId w:val="2"/>
  </w:num>
  <w:num w:numId="7">
    <w:abstractNumId w:val="1"/>
  </w:num>
  <w:num w:numId="8">
    <w:abstractNumId w:val="7"/>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YRNE Robin">
    <w15:presenceInfo w15:providerId="AD" w15:userId="S-1-5-21-194833253-278120061-246367864-855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CFC"/>
    <w:rsid w:val="007156B9"/>
    <w:rsid w:val="007D393A"/>
    <w:rsid w:val="00ED0C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ED68"/>
  <w15:chartTrackingRefBased/>
  <w15:docId w15:val="{F16F28B7-43FE-47CA-B223-F070BDAD8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CF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0CF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0CFC"/>
    <w:pPr>
      <w:ind w:left="720"/>
      <w:contextualSpacing/>
    </w:pPr>
  </w:style>
  <w:style w:type="character" w:styleId="CommentReference">
    <w:name w:val="annotation reference"/>
    <w:rsid w:val="00ED0CFC"/>
    <w:rPr>
      <w:sz w:val="18"/>
      <w:szCs w:val="18"/>
    </w:rPr>
  </w:style>
  <w:style w:type="paragraph" w:styleId="CommentText">
    <w:name w:val="annotation text"/>
    <w:basedOn w:val="Normal"/>
    <w:link w:val="CommentTextChar"/>
    <w:rsid w:val="00ED0CFC"/>
    <w:pPr>
      <w:spacing w:after="0" w:line="240" w:lineRule="auto"/>
    </w:pPr>
    <w:rPr>
      <w:rFonts w:ascii="Times New Roman" w:eastAsia="Times New Roman" w:hAnsi="Times New Roman" w:cs="Times New Roman"/>
      <w:sz w:val="24"/>
      <w:szCs w:val="24"/>
      <w:lang w:val="en-AU" w:eastAsia="en-AU"/>
    </w:rPr>
  </w:style>
  <w:style w:type="character" w:customStyle="1" w:styleId="CommentTextChar">
    <w:name w:val="Comment Text Char"/>
    <w:basedOn w:val="DefaultParagraphFont"/>
    <w:link w:val="CommentText"/>
    <w:rsid w:val="00ED0CFC"/>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ED0C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CFC"/>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ED0CFC"/>
    <w:pPr>
      <w:spacing w:after="160"/>
    </w:pPr>
    <w:rPr>
      <w:rFonts w:asciiTheme="minorHAnsi" w:eastAsiaTheme="minorHAnsi" w:hAnsiTheme="minorHAnsi" w:cstheme="minorBidi"/>
      <w:b/>
      <w:bCs/>
      <w:sz w:val="20"/>
      <w:szCs w:val="20"/>
      <w:lang w:val="en-US" w:eastAsia="en-US"/>
    </w:rPr>
  </w:style>
  <w:style w:type="character" w:customStyle="1" w:styleId="CommentSubjectChar">
    <w:name w:val="Comment Subject Char"/>
    <w:basedOn w:val="CommentTextChar"/>
    <w:link w:val="CommentSubject"/>
    <w:uiPriority w:val="99"/>
    <w:semiHidden/>
    <w:rsid w:val="00ED0CFC"/>
    <w:rPr>
      <w:rFonts w:ascii="Times New Roman" w:eastAsia="Times New Roman" w:hAnsi="Times New Roman" w:cs="Times New Roman"/>
      <w:b/>
      <w:bCs/>
      <w:sz w:val="20"/>
      <w:szCs w:val="20"/>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ustomXml" Target="../customXml/item2.xml"/><Relationship Id="rId5" Type="http://schemas.openxmlformats.org/officeDocument/2006/relationships/comments" Target="comment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C548750-4C9F-40E4-9465-93B680B26577}"/>
</file>

<file path=customXml/itemProps2.xml><?xml version="1.0" encoding="utf-8"?>
<ds:datastoreItem xmlns:ds="http://schemas.openxmlformats.org/officeDocument/2006/customXml" ds:itemID="{C6F03453-995D-4142-A3B2-F52897FC6614}"/>
</file>

<file path=customXml/itemProps3.xml><?xml version="1.0" encoding="utf-8"?>
<ds:datastoreItem xmlns:ds="http://schemas.openxmlformats.org/officeDocument/2006/customXml" ds:itemID="{E1F2D9CA-14CF-477C-B2E5-42E43731476B}"/>
</file>

<file path=docProps/app.xml><?xml version="1.0" encoding="utf-8"?>
<Properties xmlns="http://schemas.openxmlformats.org/officeDocument/2006/extended-properties" xmlns:vt="http://schemas.openxmlformats.org/officeDocument/2006/docPropsVTypes">
  <Template>Normal</Template>
  <TotalTime>4</TotalTime>
  <Pages>3</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1</cp:revision>
  <dcterms:created xsi:type="dcterms:W3CDTF">2018-08-02T04:10:00Z</dcterms:created>
  <dcterms:modified xsi:type="dcterms:W3CDTF">2018-08-02T04:19:00Z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